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8F4D3" w14:textId="77777777" w:rsidR="00025165" w:rsidRPr="007A5B3D" w:rsidRDefault="008A3524" w:rsidP="00025165">
      <w:pPr>
        <w:pStyle w:val="Title"/>
      </w:pPr>
      <w:r>
        <w:t>Preliminaries</w:t>
      </w:r>
    </w:p>
    <w:p w14:paraId="1A0500C5" w14:textId="77777777" w:rsidR="0038467B" w:rsidRPr="00155451" w:rsidRDefault="007758B1" w:rsidP="0038467B">
      <w:r>
        <w:t>Typesetting</w:t>
      </w:r>
    </w:p>
    <w:p w14:paraId="4CFB4F4C" w14:textId="77777777" w:rsidR="0038467B" w:rsidRPr="00155451" w:rsidRDefault="0038467B" w:rsidP="0038467B">
      <w:pPr>
        <w:pStyle w:val="ListParagraph"/>
        <w:numPr>
          <w:ilvl w:val="0"/>
          <w:numId w:val="19"/>
        </w:numPr>
        <w:rPr>
          <w:rFonts w:asciiTheme="minorHAnsi" w:hAnsiTheme="minorHAnsi"/>
          <w:szCs w:val="22"/>
        </w:rPr>
      </w:pPr>
      <w:r w:rsidRPr="00155451">
        <w:rPr>
          <w:rFonts w:asciiTheme="minorHAnsi" w:hAnsiTheme="minorHAnsi"/>
          <w:i/>
          <w:szCs w:val="22"/>
        </w:rPr>
        <w:t xml:space="preserve">Italic </w:t>
      </w:r>
      <w:proofErr w:type="spellStart"/>
      <w:r w:rsidRPr="00155451">
        <w:rPr>
          <w:rFonts w:asciiTheme="minorHAnsi" w:hAnsiTheme="minorHAnsi"/>
          <w:i/>
          <w:szCs w:val="22"/>
        </w:rPr>
        <w:t>UpperCamelCase</w:t>
      </w:r>
      <w:proofErr w:type="spellEnd"/>
      <w:r w:rsidRPr="00155451">
        <w:rPr>
          <w:rFonts w:asciiTheme="minorHAnsi" w:hAnsiTheme="minorHAnsi"/>
          <w:szCs w:val="22"/>
        </w:rPr>
        <w:t xml:space="preserve"> is used for denoting class names. Example: </w:t>
      </w:r>
      <w:r w:rsidRPr="00155451">
        <w:rPr>
          <w:rFonts w:asciiTheme="minorHAnsi" w:hAnsiTheme="minorHAnsi"/>
          <w:i/>
          <w:szCs w:val="22"/>
        </w:rPr>
        <w:t>Object</w:t>
      </w:r>
    </w:p>
    <w:p w14:paraId="601DE642" w14:textId="77777777" w:rsidR="0038467B" w:rsidRPr="00155451" w:rsidRDefault="0038467B" w:rsidP="0038467B">
      <w:pPr>
        <w:pStyle w:val="ListParagraph"/>
        <w:numPr>
          <w:ilvl w:val="0"/>
          <w:numId w:val="19"/>
        </w:numPr>
        <w:rPr>
          <w:rFonts w:asciiTheme="minorHAnsi" w:hAnsiTheme="minorHAnsi"/>
          <w:szCs w:val="22"/>
        </w:rPr>
      </w:pPr>
      <w:r w:rsidRPr="00155451">
        <w:rPr>
          <w:rFonts w:asciiTheme="minorHAnsi" w:hAnsiTheme="minorHAnsi"/>
          <w:i/>
          <w:szCs w:val="22"/>
        </w:rPr>
        <w:t xml:space="preserve">Italic </w:t>
      </w:r>
      <w:proofErr w:type="spellStart"/>
      <w:r w:rsidRPr="00155451">
        <w:rPr>
          <w:rFonts w:asciiTheme="minorHAnsi" w:hAnsiTheme="minorHAnsi"/>
          <w:i/>
          <w:szCs w:val="22"/>
        </w:rPr>
        <w:t>lowerCamelCase</w:t>
      </w:r>
      <w:proofErr w:type="spellEnd"/>
      <w:r w:rsidRPr="00155451">
        <w:rPr>
          <w:rFonts w:asciiTheme="minorHAnsi" w:hAnsiTheme="minorHAnsi"/>
          <w:szCs w:val="22"/>
        </w:rPr>
        <w:t xml:space="preserve"> is used for denoting method names: Example: </w:t>
      </w:r>
      <w:r w:rsidRPr="00155451">
        <w:rPr>
          <w:rFonts w:asciiTheme="minorHAnsi" w:hAnsiTheme="minorHAnsi"/>
          <w:i/>
          <w:szCs w:val="22"/>
        </w:rPr>
        <w:t>method</w:t>
      </w:r>
    </w:p>
    <w:p w14:paraId="76174F09" w14:textId="77777777" w:rsidR="00BF3B38" w:rsidRPr="007758B1" w:rsidRDefault="0038467B" w:rsidP="0038467B">
      <w:pPr>
        <w:pStyle w:val="ListParagraph"/>
        <w:numPr>
          <w:ilvl w:val="0"/>
          <w:numId w:val="19"/>
        </w:numPr>
        <w:rPr>
          <w:rFonts w:asciiTheme="minorHAnsi" w:hAnsiTheme="minorHAnsi"/>
          <w:b/>
          <w:szCs w:val="22"/>
        </w:rPr>
      </w:pPr>
      <w:r w:rsidRPr="00155451">
        <w:rPr>
          <w:rFonts w:asciiTheme="minorHAnsi" w:hAnsiTheme="minorHAnsi"/>
          <w:b/>
          <w:szCs w:val="22"/>
        </w:rPr>
        <w:t>Bold lowercase</w:t>
      </w:r>
      <w:r w:rsidRPr="00155451">
        <w:rPr>
          <w:rFonts w:asciiTheme="minorHAnsi" w:hAnsiTheme="minorHAnsi"/>
          <w:szCs w:val="22"/>
        </w:rPr>
        <w:t xml:space="preserve"> is used for denoting reserved constants. Examples: </w:t>
      </w:r>
      <w:r w:rsidRPr="00155451">
        <w:rPr>
          <w:rFonts w:asciiTheme="minorHAnsi" w:hAnsiTheme="minorHAnsi"/>
          <w:b/>
          <w:szCs w:val="22"/>
        </w:rPr>
        <w:t>nil</w:t>
      </w:r>
      <w:r w:rsidRPr="00155451">
        <w:rPr>
          <w:rFonts w:asciiTheme="minorHAnsi" w:hAnsiTheme="minorHAnsi"/>
          <w:szCs w:val="22"/>
        </w:rPr>
        <w:t xml:space="preserve">, </w:t>
      </w:r>
      <w:r w:rsidRPr="00155451">
        <w:rPr>
          <w:rFonts w:asciiTheme="minorHAnsi" w:hAnsiTheme="minorHAnsi"/>
          <w:b/>
          <w:szCs w:val="22"/>
        </w:rPr>
        <w:t>true</w:t>
      </w:r>
      <w:r w:rsidRPr="00155451">
        <w:rPr>
          <w:rFonts w:asciiTheme="minorHAnsi" w:hAnsiTheme="minorHAnsi"/>
          <w:szCs w:val="22"/>
        </w:rPr>
        <w:t xml:space="preserve">, </w:t>
      </w:r>
      <w:r w:rsidRPr="00155451">
        <w:rPr>
          <w:rFonts w:asciiTheme="minorHAnsi" w:hAnsiTheme="minorHAnsi"/>
          <w:b/>
          <w:szCs w:val="22"/>
        </w:rPr>
        <w:t>false</w:t>
      </w:r>
    </w:p>
    <w:p w14:paraId="773FFD09" w14:textId="77777777" w:rsidR="00BF3B38" w:rsidRDefault="009F5518" w:rsidP="007758B1">
      <w:pPr>
        <w:spacing w:before="240"/>
        <w:jc w:val="center"/>
      </w:pPr>
      <w:r>
        <w:object w:dxaOrig="6966" w:dyaOrig="5220" w14:anchorId="1FD46A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2pt;height:286.8pt" o:ole="">
            <v:imagedata r:id="rId9" o:title=""/>
          </v:shape>
          <o:OLEObject Type="Embed" ProgID="PowerPoint.Slide.12" ShapeID="_x0000_i1025" DrawAspect="Content" ObjectID="_1486546750" r:id="rId10"/>
        </w:object>
      </w:r>
    </w:p>
    <w:p w14:paraId="6CDB2A58" w14:textId="77777777" w:rsidR="00BF3B38" w:rsidRPr="007758B1" w:rsidRDefault="00BF3B38" w:rsidP="007758B1">
      <w:pPr>
        <w:pStyle w:val="FigureCaption"/>
      </w:pPr>
      <w:r w:rsidRPr="007758B1">
        <w:t>Figure</w:t>
      </w:r>
      <w:r w:rsidR="007758B1" w:rsidRPr="007758B1">
        <w:t> </w:t>
      </w:r>
      <w:r w:rsidRPr="007758B1">
        <w:t>1. Overview of Basic Classes.</w:t>
      </w:r>
    </w:p>
    <w:p w14:paraId="2EF45759" w14:textId="77777777" w:rsidR="007758B1" w:rsidRDefault="007758B1" w:rsidP="007758B1">
      <w:pPr>
        <w:spacing w:before="240"/>
      </w:pPr>
      <w:r>
        <w:t>Overview of Basic Classes</w:t>
      </w:r>
    </w:p>
    <w:p w14:paraId="6EC7C207" w14:textId="77777777" w:rsidR="00BF3B38" w:rsidRDefault="00BF3B38" w:rsidP="00BF3B38">
      <w:r>
        <w:t xml:space="preserve">Four types of data classes are </w:t>
      </w:r>
      <w:r w:rsidR="007758B1">
        <w:t>distinguished (s</w:t>
      </w:r>
      <w:r>
        <w:t xml:space="preserve">ee </w:t>
      </w:r>
      <w:r w:rsidR="007758B1">
        <w:t>F</w:t>
      </w:r>
      <w:r>
        <w:t>igure</w:t>
      </w:r>
      <w:r w:rsidR="007758B1">
        <w:t> </w:t>
      </w:r>
      <w:r>
        <w:t>1</w:t>
      </w:r>
      <w:r w:rsidR="007758B1">
        <w:t>)</w:t>
      </w:r>
      <w:r>
        <w:t>:</w:t>
      </w:r>
    </w:p>
    <w:p w14:paraId="006B7870" w14:textId="77777777" w:rsidR="00BF3B38" w:rsidRDefault="00BF3B38" w:rsidP="00BF3B38">
      <w:pPr>
        <w:pStyle w:val="ListParagraph"/>
        <w:numPr>
          <w:ilvl w:val="0"/>
          <w:numId w:val="24"/>
        </w:numPr>
        <w:rPr>
          <w:rFonts w:asciiTheme="minorHAnsi" w:hAnsiTheme="minorHAnsi"/>
        </w:rPr>
      </w:pPr>
      <w:r w:rsidRPr="00BF3B38">
        <w:rPr>
          <w:rFonts w:asciiTheme="minorHAnsi" w:hAnsiTheme="minorHAnsi"/>
          <w:i/>
        </w:rPr>
        <w:t>Native classes</w:t>
      </w:r>
      <w:r w:rsidRPr="00BF3B38">
        <w:rPr>
          <w:rFonts w:asciiTheme="minorHAnsi" w:hAnsiTheme="minorHAnsi"/>
        </w:rPr>
        <w:t xml:space="preserve"> refer to data classes for instances </w:t>
      </w:r>
      <w:r w:rsidR="00B72368">
        <w:rPr>
          <w:rFonts w:asciiTheme="minorHAnsi" w:hAnsiTheme="minorHAnsi"/>
        </w:rPr>
        <w:t xml:space="preserve">and/or </w:t>
      </w:r>
      <w:r w:rsidRPr="00BF3B38">
        <w:rPr>
          <w:rFonts w:asciiTheme="minorHAnsi" w:hAnsiTheme="minorHAnsi"/>
        </w:rPr>
        <w:t>method</w:t>
      </w:r>
      <w:r w:rsidR="00B72368">
        <w:rPr>
          <w:rFonts w:asciiTheme="minorHAnsi" w:hAnsiTheme="minorHAnsi"/>
        </w:rPr>
        <w:t>s</w:t>
      </w:r>
      <w:r w:rsidRPr="00BF3B38">
        <w:rPr>
          <w:rFonts w:asciiTheme="minorHAnsi" w:hAnsiTheme="minorHAnsi"/>
        </w:rPr>
        <w:t xml:space="preserve"> </w:t>
      </w:r>
      <w:r w:rsidR="00B72368">
        <w:rPr>
          <w:rFonts w:asciiTheme="minorHAnsi" w:hAnsiTheme="minorHAnsi"/>
        </w:rPr>
        <w:t>are</w:t>
      </w:r>
      <w:r w:rsidRPr="00BF3B38">
        <w:rPr>
          <w:rFonts w:asciiTheme="minorHAnsi" w:hAnsiTheme="minorHAnsi"/>
        </w:rPr>
        <w:t xml:space="preserve"> directly (natively) implemented in the implementation language of an execution engine.</w:t>
      </w:r>
    </w:p>
    <w:p w14:paraId="35F817C3" w14:textId="77777777" w:rsidR="00BF3B38" w:rsidRDefault="00BF3B38" w:rsidP="00BF3B38">
      <w:pPr>
        <w:pStyle w:val="ListParagraph"/>
        <w:numPr>
          <w:ilvl w:val="0"/>
          <w:numId w:val="24"/>
        </w:numPr>
        <w:rPr>
          <w:rFonts w:asciiTheme="minorHAnsi" w:hAnsiTheme="minorHAnsi"/>
        </w:rPr>
      </w:pPr>
      <w:r w:rsidRPr="00BF3B38">
        <w:rPr>
          <w:rFonts w:asciiTheme="minorHAnsi" w:hAnsiTheme="minorHAnsi"/>
          <w:i/>
        </w:rPr>
        <w:t>Permanent classes</w:t>
      </w:r>
      <w:r w:rsidRPr="00BF3B38">
        <w:rPr>
          <w:rFonts w:asciiTheme="minorHAnsi" w:hAnsiTheme="minorHAnsi"/>
        </w:rPr>
        <w:t xml:space="preserve"> are native classes that must be part of any POOSL model, because they are used in native methods of primitive classes (see below). Permanent classes do not have instance variables. For example, class </w:t>
      </w:r>
      <w:r w:rsidRPr="00BF3B38">
        <w:rPr>
          <w:rFonts w:asciiTheme="minorHAnsi" w:hAnsiTheme="minorHAnsi"/>
          <w:i/>
        </w:rPr>
        <w:t>Object</w:t>
      </w:r>
      <w:r w:rsidRPr="00BF3B38">
        <w:rPr>
          <w:rFonts w:asciiTheme="minorHAnsi" w:hAnsiTheme="minorHAnsi"/>
        </w:rPr>
        <w:t xml:space="preserve"> cannot have instance variables, because they would be inherited by primitive classes, which is not possible. Subclasses of permanent classes can be defi</w:t>
      </w:r>
      <w:r w:rsidR="00320138">
        <w:rPr>
          <w:rFonts w:asciiTheme="minorHAnsi" w:hAnsiTheme="minorHAnsi"/>
        </w:rPr>
        <w:t>n</w:t>
      </w:r>
      <w:r w:rsidRPr="00BF3B38">
        <w:rPr>
          <w:rFonts w:asciiTheme="minorHAnsi" w:hAnsiTheme="minorHAnsi"/>
        </w:rPr>
        <w:t xml:space="preserve">ed by the user to create extensions with instance variables. Class </w:t>
      </w:r>
      <w:r w:rsidRPr="00BF3B38">
        <w:rPr>
          <w:rFonts w:asciiTheme="minorHAnsi" w:hAnsiTheme="minorHAnsi"/>
          <w:i/>
        </w:rPr>
        <w:t>String</w:t>
      </w:r>
      <w:r w:rsidRPr="00BF3B38">
        <w:rPr>
          <w:rFonts w:asciiTheme="minorHAnsi" w:hAnsiTheme="minorHAnsi"/>
        </w:rPr>
        <w:t xml:space="preserve"> is a permanent class that has syntactic representation</w:t>
      </w:r>
      <w:r w:rsidR="00320138">
        <w:rPr>
          <w:rFonts w:asciiTheme="minorHAnsi" w:hAnsiTheme="minorHAnsi"/>
        </w:rPr>
        <w:t>s</w:t>
      </w:r>
      <w:r w:rsidRPr="00BF3B38">
        <w:rPr>
          <w:rFonts w:asciiTheme="minorHAnsi" w:hAnsiTheme="minorHAnsi"/>
        </w:rPr>
        <w:t xml:space="preserve"> of its instances</w:t>
      </w:r>
      <w:r>
        <w:rPr>
          <w:rFonts w:asciiTheme="minorHAnsi" w:hAnsiTheme="minorHAnsi"/>
        </w:rPr>
        <w:t xml:space="preserve"> (see below)</w:t>
      </w:r>
      <w:r w:rsidRPr="00BF3B38">
        <w:rPr>
          <w:rFonts w:asciiTheme="minorHAnsi" w:hAnsiTheme="minorHAnsi"/>
        </w:rPr>
        <w:t>.</w:t>
      </w:r>
    </w:p>
    <w:p w14:paraId="09B45ABA" w14:textId="77777777" w:rsidR="00BF3B38" w:rsidRDefault="00BF3B38" w:rsidP="00BF3B38">
      <w:pPr>
        <w:pStyle w:val="ListParagraph"/>
        <w:numPr>
          <w:ilvl w:val="0"/>
          <w:numId w:val="24"/>
        </w:numPr>
        <w:rPr>
          <w:rFonts w:asciiTheme="minorHAnsi" w:hAnsiTheme="minorHAnsi"/>
        </w:rPr>
      </w:pPr>
      <w:r w:rsidRPr="00BF3B38">
        <w:rPr>
          <w:rFonts w:asciiTheme="minorHAnsi" w:hAnsiTheme="minorHAnsi"/>
          <w:i/>
        </w:rPr>
        <w:t>Primitive</w:t>
      </w:r>
      <w:r w:rsidRPr="00BF3B38">
        <w:rPr>
          <w:rFonts w:asciiTheme="minorHAnsi" w:hAnsiTheme="minorHAnsi"/>
        </w:rPr>
        <w:t xml:space="preserve"> </w:t>
      </w:r>
      <w:r w:rsidRPr="00BF3B38">
        <w:rPr>
          <w:rFonts w:asciiTheme="minorHAnsi" w:hAnsiTheme="minorHAnsi"/>
          <w:i/>
        </w:rPr>
        <w:t>classes</w:t>
      </w:r>
      <w:r w:rsidRPr="00BF3B38">
        <w:rPr>
          <w:rFonts w:asciiTheme="minorHAnsi" w:hAnsiTheme="minorHAnsi"/>
        </w:rPr>
        <w:t xml:space="preserve"> are permanent classes with a fixed (possibly infinite) collection of instances, that have syntactic representation</w:t>
      </w:r>
      <w:r w:rsidR="00B72368">
        <w:rPr>
          <w:rFonts w:asciiTheme="minorHAnsi" w:hAnsiTheme="minorHAnsi"/>
        </w:rPr>
        <w:t>s</w:t>
      </w:r>
      <w:r w:rsidRPr="00BF3B38">
        <w:rPr>
          <w:rFonts w:asciiTheme="minorHAnsi" w:hAnsiTheme="minorHAnsi"/>
        </w:rPr>
        <w:t xml:space="preserve"> of their instances and whose behavior is defined in the formal semantics of the language</w:t>
      </w:r>
      <w:r w:rsidRPr="00BF3B38">
        <w:rPr>
          <w:rStyle w:val="FootnoteReference"/>
          <w:rFonts w:asciiTheme="minorHAnsi" w:hAnsiTheme="minorHAnsi"/>
        </w:rPr>
        <w:footnoteReference w:id="1"/>
      </w:r>
      <w:r w:rsidRPr="00BF3B38">
        <w:rPr>
          <w:rFonts w:asciiTheme="minorHAnsi" w:hAnsiTheme="minorHAnsi"/>
        </w:rPr>
        <w:t xml:space="preserve">. Primitive classes cannot have subclasses. Instances of primitive classes are called </w:t>
      </w:r>
      <w:r w:rsidRPr="00BF3B38">
        <w:rPr>
          <w:rFonts w:asciiTheme="minorHAnsi" w:hAnsiTheme="minorHAnsi"/>
          <w:i/>
        </w:rPr>
        <w:t>primitive objects</w:t>
      </w:r>
      <w:r w:rsidRPr="00BF3B38">
        <w:rPr>
          <w:rFonts w:asciiTheme="minorHAnsi" w:hAnsiTheme="minorHAnsi"/>
        </w:rPr>
        <w:t>. Primitive objects do not have state, i</w:t>
      </w:r>
      <w:r w:rsidR="00320138">
        <w:rPr>
          <w:rFonts w:asciiTheme="minorHAnsi" w:hAnsiTheme="minorHAnsi"/>
        </w:rPr>
        <w:t>n particular</w:t>
      </w:r>
      <w:r w:rsidRPr="00BF3B38">
        <w:rPr>
          <w:rFonts w:asciiTheme="minorHAnsi" w:hAnsiTheme="minorHAnsi"/>
        </w:rPr>
        <w:t xml:space="preserve"> they have no references to other objects.</w:t>
      </w:r>
    </w:p>
    <w:p w14:paraId="67094A10" w14:textId="77777777" w:rsidR="00BF3B38" w:rsidRDefault="00BF3B38" w:rsidP="00BF3B38">
      <w:pPr>
        <w:pStyle w:val="ListParagraph"/>
        <w:numPr>
          <w:ilvl w:val="0"/>
          <w:numId w:val="24"/>
        </w:numPr>
        <w:rPr>
          <w:rFonts w:asciiTheme="minorHAnsi" w:hAnsiTheme="minorHAnsi"/>
        </w:rPr>
      </w:pPr>
      <w:r w:rsidRPr="00BF3B38">
        <w:rPr>
          <w:rFonts w:asciiTheme="minorHAnsi" w:hAnsiTheme="minorHAnsi"/>
        </w:rPr>
        <w:lastRenderedPageBreak/>
        <w:t>User-defined class is a term used for all non-native classes.</w:t>
      </w:r>
    </w:p>
    <w:p w14:paraId="6A6B465D" w14:textId="77777777" w:rsidR="00BF3B38" w:rsidRPr="00BF3B38" w:rsidRDefault="00BF3B38" w:rsidP="00BF3B38">
      <w:r>
        <w:t>User-defined methods can be added for any</w:t>
      </w:r>
      <w:r w:rsidR="00B72368">
        <w:t xml:space="preserve"> data</w:t>
      </w:r>
      <w:r>
        <w:t xml:space="preserve"> class, while user-defined instance variables are not allowed for permanent classes. Subclasses are not allowed for primitive classes. Instances of data classes can be created using </w:t>
      </w:r>
      <w:r w:rsidRPr="005A1D67">
        <w:rPr>
          <w:b/>
        </w:rPr>
        <w:t>new</w:t>
      </w:r>
      <w:r w:rsidRPr="005A1D67">
        <w:t xml:space="preserve">, </w:t>
      </w:r>
      <w:r>
        <w:t xml:space="preserve">except in case of primitive classes. For primitive classes and </w:t>
      </w:r>
      <w:r w:rsidRPr="00FD33E9">
        <w:rPr>
          <w:i/>
        </w:rPr>
        <w:t>Strings</w:t>
      </w:r>
      <w:r>
        <w:t>, the syntactic representation allows identifying</w:t>
      </w:r>
      <w:r w:rsidR="00B72368">
        <w:t>, respectively creating</w:t>
      </w:r>
      <w:r>
        <w:t xml:space="preserve"> </w:t>
      </w:r>
      <w:r w:rsidR="00320138">
        <w:t xml:space="preserve">new </w:t>
      </w:r>
      <w:r>
        <w:t>instances.</w:t>
      </w:r>
    </w:p>
    <w:p w14:paraId="307755F9" w14:textId="77777777" w:rsidR="0038467B" w:rsidRPr="00155451" w:rsidRDefault="0038467B" w:rsidP="0038467B">
      <w:r w:rsidRPr="00155451">
        <w:t>Constants:</w:t>
      </w:r>
    </w:p>
    <w:p w14:paraId="6D29F26B" w14:textId="77777777" w:rsidR="0038467B" w:rsidRPr="00155451" w:rsidRDefault="0038467B" w:rsidP="00CF6F48">
      <w:pPr>
        <w:pStyle w:val="ListParagraph"/>
        <w:numPr>
          <w:ilvl w:val="0"/>
          <w:numId w:val="19"/>
        </w:numPr>
        <w:ind w:left="714" w:hanging="357"/>
        <w:contextualSpacing w:val="0"/>
        <w:rPr>
          <w:rFonts w:asciiTheme="minorHAnsi" w:hAnsiTheme="minorHAnsi"/>
          <w:szCs w:val="22"/>
        </w:rPr>
      </w:pPr>
      <w:r w:rsidRPr="00155451">
        <w:rPr>
          <w:rFonts w:asciiTheme="minorHAnsi" w:hAnsiTheme="minorHAnsi"/>
          <w:szCs w:val="22"/>
        </w:rPr>
        <w:t xml:space="preserve">Constant </w:t>
      </w:r>
      <w:r w:rsidRPr="00155451">
        <w:rPr>
          <w:rFonts w:asciiTheme="minorHAnsi" w:hAnsiTheme="minorHAnsi"/>
          <w:b/>
          <w:szCs w:val="22"/>
        </w:rPr>
        <w:t>nil</w:t>
      </w:r>
      <w:r w:rsidRPr="00155451">
        <w:rPr>
          <w:rFonts w:asciiTheme="minorHAnsi" w:hAnsiTheme="minorHAnsi"/>
          <w:szCs w:val="22"/>
        </w:rPr>
        <w:t xml:space="preserve"> is </w:t>
      </w:r>
      <w:r w:rsidR="00320138">
        <w:rPr>
          <w:rFonts w:asciiTheme="minorHAnsi" w:hAnsiTheme="minorHAnsi"/>
          <w:szCs w:val="22"/>
        </w:rPr>
        <w:t>the single</w:t>
      </w:r>
      <w:r w:rsidRPr="00155451">
        <w:rPr>
          <w:rFonts w:asciiTheme="minorHAnsi" w:hAnsiTheme="minorHAnsi"/>
          <w:szCs w:val="22"/>
        </w:rPr>
        <w:t xml:space="preserve"> instance of class </w:t>
      </w:r>
      <w:r w:rsidR="00F61D12">
        <w:rPr>
          <w:rFonts w:asciiTheme="minorHAnsi" w:hAnsiTheme="minorHAnsi"/>
          <w:i/>
          <w:szCs w:val="22"/>
        </w:rPr>
        <w:t>Nil</w:t>
      </w:r>
    </w:p>
    <w:p w14:paraId="7D45DF37" w14:textId="77777777" w:rsidR="006D4C76" w:rsidRPr="00ED7B25" w:rsidRDefault="0038467B" w:rsidP="00CF6F48">
      <w:pPr>
        <w:pStyle w:val="ListParagraph"/>
        <w:numPr>
          <w:ilvl w:val="0"/>
          <w:numId w:val="19"/>
        </w:numPr>
        <w:ind w:left="714" w:hanging="357"/>
        <w:contextualSpacing w:val="0"/>
        <w:rPr>
          <w:rFonts w:asciiTheme="minorHAnsi" w:hAnsiTheme="minorHAnsi"/>
          <w:szCs w:val="22"/>
        </w:rPr>
      </w:pPr>
      <w:r w:rsidRPr="00155451">
        <w:rPr>
          <w:rFonts w:asciiTheme="minorHAnsi" w:hAnsiTheme="minorHAnsi"/>
          <w:szCs w:val="22"/>
        </w:rPr>
        <w:t xml:space="preserve">Constants </w:t>
      </w:r>
      <w:r w:rsidRPr="00155451">
        <w:rPr>
          <w:rFonts w:asciiTheme="minorHAnsi" w:hAnsiTheme="minorHAnsi"/>
          <w:b/>
          <w:szCs w:val="22"/>
        </w:rPr>
        <w:t>true</w:t>
      </w:r>
      <w:r w:rsidRPr="00155451">
        <w:rPr>
          <w:rFonts w:asciiTheme="minorHAnsi" w:hAnsiTheme="minorHAnsi"/>
          <w:szCs w:val="22"/>
        </w:rPr>
        <w:t xml:space="preserve"> and </w:t>
      </w:r>
      <w:r w:rsidRPr="00155451">
        <w:rPr>
          <w:rFonts w:asciiTheme="minorHAnsi" w:hAnsiTheme="minorHAnsi"/>
          <w:b/>
          <w:szCs w:val="22"/>
        </w:rPr>
        <w:t>false</w:t>
      </w:r>
      <w:r w:rsidRPr="00155451">
        <w:rPr>
          <w:rFonts w:asciiTheme="minorHAnsi" w:hAnsiTheme="minorHAnsi"/>
          <w:szCs w:val="22"/>
        </w:rPr>
        <w:t xml:space="preserve"> are </w:t>
      </w:r>
      <w:r w:rsidR="00320138">
        <w:rPr>
          <w:rFonts w:asciiTheme="minorHAnsi" w:hAnsiTheme="minorHAnsi"/>
          <w:szCs w:val="22"/>
        </w:rPr>
        <w:t xml:space="preserve">the two only </w:t>
      </w:r>
      <w:r w:rsidRPr="00155451">
        <w:rPr>
          <w:rFonts w:asciiTheme="minorHAnsi" w:hAnsiTheme="minorHAnsi"/>
          <w:szCs w:val="22"/>
        </w:rPr>
        <w:t xml:space="preserve">instances of class </w:t>
      </w:r>
      <w:r w:rsidRPr="00155451">
        <w:rPr>
          <w:rFonts w:asciiTheme="minorHAnsi" w:hAnsiTheme="minorHAnsi"/>
          <w:i/>
          <w:szCs w:val="22"/>
        </w:rPr>
        <w:t>Boolean</w:t>
      </w:r>
    </w:p>
    <w:p w14:paraId="7C9133FE" w14:textId="77777777" w:rsidR="00ED7B25" w:rsidRPr="006D4C76" w:rsidRDefault="00CF6F48" w:rsidP="00CF6F48">
      <w:pPr>
        <w:pStyle w:val="ListParagraph"/>
        <w:numPr>
          <w:ilvl w:val="0"/>
          <w:numId w:val="19"/>
        </w:numPr>
        <w:ind w:left="714" w:hanging="357"/>
        <w:contextualSpacing w:val="0"/>
        <w:rPr>
          <w:rFonts w:asciiTheme="minorHAnsi" w:hAnsiTheme="minorHAnsi"/>
          <w:szCs w:val="22"/>
        </w:rPr>
      </w:pPr>
      <w:r w:rsidRPr="009F342E">
        <w:rPr>
          <w:rFonts w:asciiTheme="minorHAnsi" w:hAnsiTheme="minorHAnsi"/>
          <w:i/>
          <w:szCs w:val="22"/>
        </w:rPr>
        <w:t>Integer</w:t>
      </w:r>
      <w:r>
        <w:rPr>
          <w:rFonts w:asciiTheme="minorHAnsi" w:hAnsiTheme="minorHAnsi"/>
          <w:szCs w:val="22"/>
        </w:rPr>
        <w:t xml:space="preserve"> constants can be expressed in the following syntax. There is no a priori upper bound or lower bound on the value of an integer constant (in particular, there is no fixed number of bits to represent an integer</w:t>
      </w:r>
      <w:r w:rsidR="00ED7B25">
        <w:rPr>
          <w:rFonts w:asciiTheme="minorHAnsi" w:hAnsiTheme="minorHAnsi"/>
          <w:szCs w:val="22"/>
        </w:rPr>
        <w:t>)</w:t>
      </w:r>
    </w:p>
    <w:p w14:paraId="69849095" w14:textId="77777777" w:rsidR="006D4C76" w:rsidRPr="007057AE" w:rsidRDefault="00386937" w:rsidP="007057AE">
      <w:pPr>
        <w:tabs>
          <w:tab w:val="left" w:pos="2880"/>
          <w:tab w:val="left" w:pos="3330"/>
        </w:tabs>
        <w:spacing w:after="0"/>
        <w:ind w:left="720"/>
        <w:rPr>
          <w:rFonts w:ascii="Courier New" w:hAnsi="Courier New" w:cs="Courier New"/>
          <w:sz w:val="16"/>
          <w:lang w:val="de-DE"/>
        </w:rPr>
      </w:pPr>
      <w:r w:rsidRPr="004A29DA">
        <w:rPr>
          <w:rFonts w:ascii="Courier New" w:hAnsi="Courier New" w:cs="Courier New"/>
          <w:sz w:val="16"/>
          <w:lang w:val="de-DE"/>
        </w:rPr>
        <w:t>&lt;</w:t>
      </w:r>
      <w:r w:rsidR="006D4C76" w:rsidRPr="004A29DA">
        <w:rPr>
          <w:rFonts w:ascii="Courier New" w:hAnsi="Courier New" w:cs="Courier New"/>
          <w:sz w:val="16"/>
          <w:lang w:val="de-DE"/>
        </w:rPr>
        <w:t>Integer</w:t>
      </w:r>
      <w:r w:rsidRPr="004A29DA">
        <w:rPr>
          <w:rFonts w:ascii="Courier New" w:hAnsi="Courier New" w:cs="Courier New"/>
          <w:sz w:val="16"/>
          <w:lang w:val="de-DE"/>
        </w:rPr>
        <w:t>&gt;</w:t>
      </w:r>
      <w:r w:rsidR="007057AE" w:rsidRPr="004A29DA">
        <w:rPr>
          <w:rFonts w:ascii="Courier New" w:hAnsi="Courier New" w:cs="Courier New"/>
          <w:sz w:val="16"/>
          <w:lang w:val="de-DE"/>
        </w:rPr>
        <w:tab/>
      </w:r>
      <w:r w:rsidRPr="007057AE">
        <w:rPr>
          <w:rFonts w:ascii="Courier New" w:hAnsi="Courier New" w:cs="Courier New"/>
          <w:sz w:val="16"/>
          <w:lang w:val="de-DE"/>
        </w:rPr>
        <w:t>::=</w:t>
      </w:r>
      <w:r w:rsidRPr="007057AE">
        <w:rPr>
          <w:rFonts w:ascii="Courier New" w:hAnsi="Courier New" w:cs="Courier New"/>
          <w:sz w:val="16"/>
          <w:lang w:val="de-DE"/>
        </w:rPr>
        <w:tab/>
      </w:r>
      <w:r w:rsidR="00F551E2">
        <w:rPr>
          <w:rFonts w:ascii="Courier New" w:hAnsi="Courier New" w:cs="Courier New"/>
          <w:sz w:val="16"/>
          <w:lang w:val="de-DE"/>
        </w:rPr>
        <w:t>["</w:t>
      </w:r>
      <w:r w:rsidR="00F551E2" w:rsidRPr="00F551E2">
        <w:rPr>
          <w:rFonts w:ascii="Courier New" w:hAnsi="Courier New" w:cs="Courier New"/>
          <w:b/>
          <w:sz w:val="16"/>
          <w:lang w:val="de-DE"/>
        </w:rPr>
        <w:t>-</w:t>
      </w:r>
      <w:r w:rsidR="00F551E2">
        <w:rPr>
          <w:rFonts w:ascii="Courier New" w:hAnsi="Courier New" w:cs="Courier New"/>
          <w:sz w:val="16"/>
          <w:lang w:val="de-DE"/>
        </w:rPr>
        <w:t xml:space="preserve">"] </w:t>
      </w:r>
      <w:r w:rsidRPr="007057AE">
        <w:rPr>
          <w:rFonts w:ascii="Courier New" w:hAnsi="Courier New" w:cs="Courier New"/>
          <w:sz w:val="16"/>
          <w:lang w:val="de-DE"/>
        </w:rPr>
        <w:t>&lt;</w:t>
      </w:r>
      <w:proofErr w:type="spellStart"/>
      <w:r w:rsidR="006D4C76" w:rsidRPr="007057AE">
        <w:rPr>
          <w:rFonts w:ascii="Courier New" w:hAnsi="Courier New" w:cs="Courier New"/>
          <w:sz w:val="16"/>
          <w:lang w:val="de-DE"/>
        </w:rPr>
        <w:t>DecimalDigit</w:t>
      </w:r>
      <w:proofErr w:type="spellEnd"/>
      <w:r w:rsidRPr="007057AE">
        <w:rPr>
          <w:rFonts w:ascii="Courier New" w:hAnsi="Courier New" w:cs="Courier New"/>
          <w:sz w:val="16"/>
          <w:lang w:val="de-DE"/>
        </w:rPr>
        <w:t xml:space="preserve">&gt;+ </w:t>
      </w:r>
      <w:r w:rsidR="006D4C76" w:rsidRPr="007057AE">
        <w:rPr>
          <w:rFonts w:ascii="Courier New" w:hAnsi="Courier New" w:cs="Courier New"/>
          <w:sz w:val="16"/>
          <w:lang w:val="de-DE"/>
        </w:rPr>
        <w:t>[(</w:t>
      </w:r>
      <w:r w:rsidRPr="007057AE">
        <w:rPr>
          <w:rFonts w:ascii="Courier New" w:hAnsi="Courier New" w:cs="Courier New"/>
          <w:sz w:val="16"/>
          <w:lang w:val="de-DE"/>
        </w:rPr>
        <w:t>"</w:t>
      </w:r>
      <w:r w:rsidR="006D4C76" w:rsidRPr="007057AE">
        <w:rPr>
          <w:rFonts w:ascii="Courier New" w:hAnsi="Courier New" w:cs="Courier New"/>
          <w:b/>
          <w:sz w:val="16"/>
          <w:lang w:val="de-DE"/>
        </w:rPr>
        <w:t>e</w:t>
      </w:r>
      <w:r w:rsidRPr="007057AE">
        <w:rPr>
          <w:rFonts w:ascii="Courier New" w:hAnsi="Courier New" w:cs="Courier New"/>
          <w:sz w:val="16"/>
          <w:lang w:val="de-DE"/>
        </w:rPr>
        <w:t>"</w:t>
      </w:r>
      <w:r w:rsidR="006D4C76" w:rsidRPr="007057AE">
        <w:rPr>
          <w:rFonts w:ascii="Courier New" w:hAnsi="Courier New" w:cs="Courier New"/>
          <w:sz w:val="16"/>
          <w:lang w:val="de-DE"/>
        </w:rPr>
        <w:t xml:space="preserve"> | </w:t>
      </w:r>
      <w:r w:rsidRPr="007057AE">
        <w:rPr>
          <w:rFonts w:ascii="Courier New" w:hAnsi="Courier New" w:cs="Courier New"/>
          <w:sz w:val="16"/>
          <w:lang w:val="de-DE"/>
        </w:rPr>
        <w:t>"</w:t>
      </w:r>
      <w:r w:rsidR="006D4C76" w:rsidRPr="007057AE">
        <w:rPr>
          <w:rFonts w:ascii="Courier New" w:hAnsi="Courier New" w:cs="Courier New"/>
          <w:b/>
          <w:sz w:val="16"/>
          <w:lang w:val="de-DE"/>
        </w:rPr>
        <w:t>E</w:t>
      </w:r>
      <w:r w:rsidRPr="007057AE">
        <w:rPr>
          <w:rFonts w:ascii="Courier New" w:hAnsi="Courier New" w:cs="Courier New"/>
          <w:sz w:val="16"/>
          <w:lang w:val="de-DE"/>
        </w:rPr>
        <w:t>"</w:t>
      </w:r>
      <w:r w:rsidR="006D4C76" w:rsidRPr="007057AE">
        <w:rPr>
          <w:rFonts w:ascii="Courier New" w:hAnsi="Courier New" w:cs="Courier New"/>
          <w:sz w:val="16"/>
          <w:lang w:val="de-DE"/>
        </w:rPr>
        <w:t>) [</w:t>
      </w:r>
      <w:r w:rsidRPr="007057AE">
        <w:rPr>
          <w:rFonts w:ascii="Courier New" w:hAnsi="Courier New" w:cs="Courier New"/>
          <w:sz w:val="16"/>
          <w:lang w:val="de-DE"/>
        </w:rPr>
        <w:t>"</w:t>
      </w:r>
      <w:r w:rsidR="006D4C76" w:rsidRPr="007057AE">
        <w:rPr>
          <w:rFonts w:ascii="Courier New" w:hAnsi="Courier New" w:cs="Courier New"/>
          <w:b/>
          <w:sz w:val="16"/>
          <w:lang w:val="de-DE"/>
        </w:rPr>
        <w:t>+</w:t>
      </w:r>
      <w:r w:rsidRPr="007057AE">
        <w:rPr>
          <w:rFonts w:ascii="Courier New" w:hAnsi="Courier New" w:cs="Courier New"/>
          <w:sz w:val="16"/>
          <w:lang w:val="de-DE"/>
        </w:rPr>
        <w:t>"</w:t>
      </w:r>
      <w:r w:rsidR="006D4C76" w:rsidRPr="007057AE">
        <w:rPr>
          <w:rFonts w:ascii="Courier New" w:hAnsi="Courier New" w:cs="Courier New"/>
          <w:sz w:val="16"/>
          <w:lang w:val="de-DE"/>
        </w:rPr>
        <w:t xml:space="preserve">] </w:t>
      </w:r>
      <w:r w:rsidRPr="007057AE">
        <w:rPr>
          <w:rFonts w:ascii="Courier New" w:hAnsi="Courier New" w:cs="Courier New"/>
          <w:sz w:val="16"/>
          <w:lang w:val="de-DE"/>
        </w:rPr>
        <w:t>&lt;</w:t>
      </w:r>
      <w:proofErr w:type="spellStart"/>
      <w:r w:rsidR="006D4C76" w:rsidRPr="007057AE">
        <w:rPr>
          <w:rFonts w:ascii="Courier New" w:hAnsi="Courier New" w:cs="Courier New"/>
          <w:sz w:val="16"/>
          <w:lang w:val="de-DE"/>
        </w:rPr>
        <w:t>DecimalDigit</w:t>
      </w:r>
      <w:proofErr w:type="spellEnd"/>
      <w:r w:rsidRPr="007057AE">
        <w:rPr>
          <w:rFonts w:ascii="Courier New" w:hAnsi="Courier New" w:cs="Courier New"/>
          <w:sz w:val="16"/>
          <w:lang w:val="de-DE"/>
        </w:rPr>
        <w:t>&gt;+</w:t>
      </w:r>
      <w:r w:rsidR="006D4C76" w:rsidRPr="007057AE">
        <w:rPr>
          <w:rFonts w:ascii="Courier New" w:hAnsi="Courier New" w:cs="Courier New"/>
          <w:sz w:val="16"/>
          <w:lang w:val="de-DE"/>
        </w:rPr>
        <w:t>]</w:t>
      </w:r>
    </w:p>
    <w:p w14:paraId="1DAB80F8" w14:textId="77777777" w:rsidR="007057AE" w:rsidRDefault="00386937" w:rsidP="007057AE">
      <w:pPr>
        <w:tabs>
          <w:tab w:val="left" w:pos="2880"/>
          <w:tab w:val="left" w:pos="3330"/>
        </w:tabs>
        <w:spacing w:after="0"/>
        <w:ind w:left="720"/>
        <w:rPr>
          <w:rFonts w:ascii="Courier New" w:hAnsi="Courier New" w:cs="Courier New"/>
          <w:sz w:val="16"/>
          <w:lang w:val="de-DE"/>
        </w:rPr>
      </w:pPr>
      <w:r w:rsidRPr="007057AE">
        <w:rPr>
          <w:rFonts w:ascii="Courier New" w:hAnsi="Courier New" w:cs="Courier New"/>
          <w:sz w:val="16"/>
          <w:lang w:val="de-DE"/>
        </w:rPr>
        <w:tab/>
      </w:r>
      <w:r w:rsidR="007057AE" w:rsidRPr="007057AE">
        <w:rPr>
          <w:rFonts w:ascii="Courier New" w:hAnsi="Courier New" w:cs="Courier New"/>
          <w:sz w:val="16"/>
          <w:lang w:val="de-DE"/>
        </w:rPr>
        <w:tab/>
      </w:r>
      <w:r w:rsidR="006D4C76" w:rsidRPr="007057AE">
        <w:rPr>
          <w:rFonts w:ascii="Courier New" w:hAnsi="Courier New" w:cs="Courier New"/>
          <w:sz w:val="16"/>
          <w:lang w:val="de-DE"/>
        </w:rPr>
        <w:t xml:space="preserve">| </w:t>
      </w:r>
      <w:r w:rsidRPr="007057AE">
        <w:rPr>
          <w:rFonts w:ascii="Courier New" w:hAnsi="Courier New" w:cs="Courier New"/>
          <w:sz w:val="16"/>
          <w:lang w:val="de-DE"/>
        </w:rPr>
        <w:t>"</w:t>
      </w:r>
      <w:r w:rsidR="006D4C76" w:rsidRPr="007057AE">
        <w:rPr>
          <w:rFonts w:ascii="Courier New" w:hAnsi="Courier New" w:cs="Courier New"/>
          <w:b/>
          <w:sz w:val="16"/>
          <w:lang w:val="de-DE"/>
        </w:rPr>
        <w:t>0b</w:t>
      </w:r>
      <w:r w:rsidRPr="007057AE">
        <w:rPr>
          <w:rFonts w:ascii="Courier New" w:hAnsi="Courier New" w:cs="Courier New"/>
          <w:sz w:val="16"/>
          <w:lang w:val="de-DE"/>
        </w:rPr>
        <w:t>"</w:t>
      </w:r>
      <w:r w:rsidR="006D4C76" w:rsidRPr="007057AE">
        <w:rPr>
          <w:rFonts w:ascii="Courier New" w:hAnsi="Courier New" w:cs="Courier New"/>
          <w:sz w:val="16"/>
          <w:lang w:val="de-DE"/>
        </w:rPr>
        <w:t xml:space="preserve"> </w:t>
      </w:r>
      <w:r w:rsidRPr="007057AE">
        <w:rPr>
          <w:rFonts w:ascii="Courier New" w:hAnsi="Courier New" w:cs="Courier New"/>
          <w:sz w:val="16"/>
          <w:lang w:val="de-DE"/>
        </w:rPr>
        <w:t>&lt;</w:t>
      </w:r>
      <w:proofErr w:type="spellStart"/>
      <w:r w:rsidR="006D4C76" w:rsidRPr="007057AE">
        <w:rPr>
          <w:rFonts w:ascii="Courier New" w:hAnsi="Courier New" w:cs="Courier New"/>
          <w:sz w:val="16"/>
          <w:lang w:val="de-DE"/>
        </w:rPr>
        <w:t>BinaryDigit</w:t>
      </w:r>
      <w:proofErr w:type="spellEnd"/>
      <w:r w:rsidR="007057AE">
        <w:rPr>
          <w:rFonts w:ascii="Courier New" w:hAnsi="Courier New" w:cs="Courier New"/>
          <w:sz w:val="16"/>
          <w:lang w:val="de-DE"/>
        </w:rPr>
        <w:t>&gt;+</w:t>
      </w:r>
    </w:p>
    <w:p w14:paraId="577F5F97" w14:textId="77777777" w:rsidR="006D4C76" w:rsidRPr="007057AE" w:rsidRDefault="007057AE" w:rsidP="007057AE">
      <w:pPr>
        <w:tabs>
          <w:tab w:val="left" w:pos="2880"/>
          <w:tab w:val="left" w:pos="3330"/>
        </w:tabs>
        <w:spacing w:after="0"/>
        <w:ind w:left="720"/>
        <w:rPr>
          <w:rFonts w:ascii="Courier New" w:hAnsi="Courier New" w:cs="Courier New"/>
          <w:sz w:val="16"/>
          <w:lang w:val="de-DE"/>
        </w:rPr>
      </w:pPr>
      <w:r>
        <w:rPr>
          <w:rFonts w:ascii="Courier New" w:hAnsi="Courier New" w:cs="Courier New"/>
          <w:sz w:val="16"/>
          <w:lang w:val="de-DE"/>
        </w:rPr>
        <w:tab/>
      </w:r>
      <w:r>
        <w:rPr>
          <w:rFonts w:ascii="Courier New" w:hAnsi="Courier New" w:cs="Courier New"/>
          <w:sz w:val="16"/>
          <w:lang w:val="de-DE"/>
        </w:rPr>
        <w:tab/>
      </w:r>
      <w:r w:rsidR="006D4C76" w:rsidRPr="007057AE">
        <w:rPr>
          <w:rFonts w:ascii="Courier New" w:hAnsi="Courier New" w:cs="Courier New"/>
          <w:sz w:val="16"/>
          <w:lang w:val="de-DE"/>
        </w:rPr>
        <w:t xml:space="preserve">| </w:t>
      </w:r>
      <w:r w:rsidR="00386937" w:rsidRPr="007057AE">
        <w:rPr>
          <w:rFonts w:ascii="Courier New" w:hAnsi="Courier New" w:cs="Courier New"/>
          <w:sz w:val="16"/>
          <w:lang w:val="de-DE"/>
        </w:rPr>
        <w:t>"</w:t>
      </w:r>
      <w:r w:rsidR="006D4C76" w:rsidRPr="007057AE">
        <w:rPr>
          <w:rFonts w:ascii="Courier New" w:hAnsi="Courier New" w:cs="Courier New"/>
          <w:b/>
          <w:sz w:val="16"/>
          <w:lang w:val="de-DE"/>
        </w:rPr>
        <w:t>0o</w:t>
      </w:r>
      <w:r w:rsidR="00386937" w:rsidRPr="007057AE">
        <w:rPr>
          <w:rFonts w:ascii="Courier New" w:hAnsi="Courier New" w:cs="Courier New"/>
          <w:sz w:val="16"/>
          <w:lang w:val="de-DE"/>
        </w:rPr>
        <w:t>"</w:t>
      </w:r>
      <w:r w:rsidR="006D4C76" w:rsidRPr="007057AE">
        <w:rPr>
          <w:rFonts w:ascii="Courier New" w:hAnsi="Courier New" w:cs="Courier New"/>
          <w:sz w:val="16"/>
          <w:lang w:val="de-DE"/>
        </w:rPr>
        <w:t xml:space="preserve"> </w:t>
      </w:r>
      <w:r w:rsidR="00386937" w:rsidRPr="007057AE">
        <w:rPr>
          <w:rFonts w:ascii="Courier New" w:hAnsi="Courier New" w:cs="Courier New"/>
          <w:sz w:val="16"/>
          <w:lang w:val="de-DE"/>
        </w:rPr>
        <w:t>&lt;</w:t>
      </w:r>
      <w:proofErr w:type="spellStart"/>
      <w:r w:rsidR="006D4C76" w:rsidRPr="007057AE">
        <w:rPr>
          <w:rFonts w:ascii="Courier New" w:hAnsi="Courier New" w:cs="Courier New"/>
          <w:sz w:val="16"/>
          <w:lang w:val="de-DE"/>
        </w:rPr>
        <w:t>OctalDigit</w:t>
      </w:r>
      <w:proofErr w:type="spellEnd"/>
      <w:r w:rsidR="00386937" w:rsidRPr="007057AE">
        <w:rPr>
          <w:rFonts w:ascii="Courier New" w:hAnsi="Courier New" w:cs="Courier New"/>
          <w:sz w:val="16"/>
          <w:lang w:val="de-DE"/>
        </w:rPr>
        <w:t>&gt;+</w:t>
      </w:r>
    </w:p>
    <w:p w14:paraId="4C831838" w14:textId="77777777" w:rsidR="006D4C76" w:rsidRPr="007057AE" w:rsidRDefault="00386937" w:rsidP="007057AE">
      <w:pPr>
        <w:tabs>
          <w:tab w:val="left" w:pos="2880"/>
          <w:tab w:val="left" w:pos="3330"/>
        </w:tabs>
        <w:spacing w:after="0"/>
        <w:ind w:left="720"/>
        <w:rPr>
          <w:rFonts w:ascii="Courier New" w:hAnsi="Courier New" w:cs="Courier New"/>
          <w:sz w:val="16"/>
          <w:lang w:val="de-DE"/>
        </w:rPr>
      </w:pPr>
      <w:r w:rsidRPr="007057AE">
        <w:rPr>
          <w:rFonts w:ascii="Courier New" w:hAnsi="Courier New" w:cs="Courier New"/>
          <w:sz w:val="16"/>
          <w:lang w:val="de-DE"/>
        </w:rPr>
        <w:tab/>
      </w:r>
      <w:r w:rsidRPr="007057AE">
        <w:rPr>
          <w:rFonts w:ascii="Courier New" w:hAnsi="Courier New" w:cs="Courier New"/>
          <w:sz w:val="16"/>
          <w:lang w:val="de-DE"/>
        </w:rPr>
        <w:tab/>
      </w:r>
      <w:r w:rsidR="006D4C76" w:rsidRPr="007057AE">
        <w:rPr>
          <w:rFonts w:ascii="Courier New" w:hAnsi="Courier New" w:cs="Courier New"/>
          <w:sz w:val="16"/>
          <w:lang w:val="de-DE"/>
        </w:rPr>
        <w:t xml:space="preserve">| </w:t>
      </w:r>
      <w:r w:rsidRPr="007057AE">
        <w:rPr>
          <w:rFonts w:ascii="Courier New" w:hAnsi="Courier New" w:cs="Courier New"/>
          <w:sz w:val="16"/>
          <w:lang w:val="de-DE"/>
        </w:rPr>
        <w:t>"</w:t>
      </w:r>
      <w:r w:rsidR="006D4C76" w:rsidRPr="007057AE">
        <w:rPr>
          <w:rFonts w:ascii="Courier New" w:hAnsi="Courier New" w:cs="Courier New"/>
          <w:b/>
          <w:sz w:val="16"/>
          <w:lang w:val="de-DE"/>
        </w:rPr>
        <w:t>0x</w:t>
      </w:r>
      <w:r w:rsidRPr="007057AE">
        <w:rPr>
          <w:rFonts w:ascii="Courier New" w:hAnsi="Courier New" w:cs="Courier New"/>
          <w:sz w:val="16"/>
          <w:lang w:val="de-DE"/>
        </w:rPr>
        <w:t>"</w:t>
      </w:r>
      <w:r w:rsidR="006D4C76" w:rsidRPr="007057AE">
        <w:rPr>
          <w:rFonts w:ascii="Courier New" w:hAnsi="Courier New" w:cs="Courier New"/>
          <w:sz w:val="16"/>
          <w:lang w:val="de-DE"/>
        </w:rPr>
        <w:t xml:space="preserve"> </w:t>
      </w:r>
      <w:r w:rsidRPr="007057AE">
        <w:rPr>
          <w:rFonts w:ascii="Courier New" w:hAnsi="Courier New" w:cs="Courier New"/>
          <w:sz w:val="16"/>
          <w:lang w:val="de-DE"/>
        </w:rPr>
        <w:t>&lt;</w:t>
      </w:r>
      <w:proofErr w:type="spellStart"/>
      <w:r w:rsidR="006D4C76" w:rsidRPr="007057AE">
        <w:rPr>
          <w:rFonts w:ascii="Courier New" w:hAnsi="Courier New" w:cs="Courier New"/>
          <w:sz w:val="16"/>
          <w:lang w:val="de-DE"/>
        </w:rPr>
        <w:t>HexadecimalDigit</w:t>
      </w:r>
      <w:proofErr w:type="spellEnd"/>
      <w:r w:rsidRPr="007057AE">
        <w:rPr>
          <w:rFonts w:ascii="Courier New" w:hAnsi="Courier New" w:cs="Courier New"/>
          <w:sz w:val="16"/>
          <w:lang w:val="de-DE"/>
        </w:rPr>
        <w:t>&gt;+</w:t>
      </w:r>
    </w:p>
    <w:p w14:paraId="5C44F98E" w14:textId="77777777" w:rsidR="00CF6F48" w:rsidRPr="007057AE" w:rsidRDefault="007057AE" w:rsidP="007057AE">
      <w:pPr>
        <w:tabs>
          <w:tab w:val="left" w:pos="2880"/>
          <w:tab w:val="left" w:pos="3330"/>
        </w:tabs>
        <w:spacing w:after="0"/>
        <w:ind w:left="720"/>
        <w:rPr>
          <w:rFonts w:ascii="Courier New" w:hAnsi="Courier New" w:cs="Courier New"/>
          <w:sz w:val="16"/>
          <w:lang w:val="de-DE"/>
        </w:rPr>
      </w:pPr>
      <w:r w:rsidRPr="007057AE">
        <w:rPr>
          <w:rFonts w:ascii="Courier New" w:hAnsi="Courier New" w:cs="Courier New"/>
          <w:sz w:val="16"/>
          <w:lang w:val="de-DE"/>
        </w:rPr>
        <w:t>&lt;</w:t>
      </w:r>
      <w:proofErr w:type="spellStart"/>
      <w:r w:rsidR="00CF6F48" w:rsidRPr="007057AE">
        <w:rPr>
          <w:rFonts w:ascii="Courier New" w:hAnsi="Courier New" w:cs="Courier New"/>
          <w:sz w:val="16"/>
          <w:lang w:val="de-DE"/>
        </w:rPr>
        <w:t>BinaryDigit</w:t>
      </w:r>
      <w:proofErr w:type="spellEnd"/>
      <w:r w:rsidRPr="007057AE">
        <w:rPr>
          <w:rFonts w:ascii="Courier New" w:hAnsi="Courier New" w:cs="Courier New"/>
          <w:sz w:val="16"/>
          <w:lang w:val="de-DE"/>
        </w:rPr>
        <w:t>&gt;</w:t>
      </w:r>
      <w:r w:rsidRPr="007057AE">
        <w:rPr>
          <w:rFonts w:ascii="Courier New" w:hAnsi="Courier New" w:cs="Courier New"/>
          <w:sz w:val="16"/>
          <w:lang w:val="de-DE"/>
        </w:rPr>
        <w:tab/>
      </w:r>
      <w:r w:rsidR="00386937" w:rsidRPr="007057AE">
        <w:rPr>
          <w:rFonts w:ascii="Courier New" w:hAnsi="Courier New" w:cs="Courier New"/>
          <w:sz w:val="16"/>
          <w:lang w:val="de-DE"/>
        </w:rPr>
        <w:t>::</w:t>
      </w:r>
      <w:r w:rsidR="00CF6F48" w:rsidRPr="007057AE">
        <w:rPr>
          <w:rFonts w:ascii="Courier New" w:hAnsi="Courier New" w:cs="Courier New"/>
          <w:sz w:val="16"/>
          <w:lang w:val="de-DE"/>
        </w:rPr>
        <w:t>=</w:t>
      </w:r>
      <w:r w:rsidRPr="007057AE">
        <w:rPr>
          <w:rFonts w:ascii="Courier New" w:hAnsi="Courier New" w:cs="Courier New"/>
          <w:sz w:val="16"/>
          <w:lang w:val="de-DE"/>
        </w:rPr>
        <w:tab/>
      </w:r>
      <w:r w:rsidR="00386937" w:rsidRPr="007057AE">
        <w:rPr>
          <w:rFonts w:ascii="Courier New" w:hAnsi="Courier New" w:cs="Courier New"/>
          <w:sz w:val="16"/>
          <w:lang w:val="de-DE"/>
        </w:rPr>
        <w:t>"</w:t>
      </w:r>
      <w:r w:rsidR="00CF6F48" w:rsidRPr="007057AE">
        <w:rPr>
          <w:rFonts w:ascii="Courier New" w:hAnsi="Courier New" w:cs="Courier New"/>
          <w:b/>
          <w:sz w:val="16"/>
          <w:lang w:val="de-DE"/>
        </w:rPr>
        <w:t>0</w:t>
      </w:r>
      <w:r w:rsidR="00386937" w:rsidRPr="007057AE">
        <w:rPr>
          <w:rFonts w:ascii="Courier New" w:hAnsi="Courier New" w:cs="Courier New"/>
          <w:sz w:val="16"/>
          <w:lang w:val="de-DE"/>
        </w:rPr>
        <w:t>"</w:t>
      </w:r>
      <w:r w:rsidR="00CF6F48" w:rsidRPr="007057AE">
        <w:rPr>
          <w:rFonts w:ascii="Courier New" w:hAnsi="Courier New" w:cs="Courier New"/>
          <w:sz w:val="16"/>
          <w:lang w:val="de-DE"/>
        </w:rPr>
        <w:t xml:space="preserve"> | </w:t>
      </w:r>
      <w:r w:rsidR="00386937" w:rsidRPr="007057AE">
        <w:rPr>
          <w:rFonts w:ascii="Courier New" w:hAnsi="Courier New" w:cs="Courier New"/>
          <w:sz w:val="16"/>
          <w:lang w:val="de-DE"/>
        </w:rPr>
        <w:t>"</w:t>
      </w:r>
      <w:r w:rsidR="00CF6F48" w:rsidRPr="007057AE">
        <w:rPr>
          <w:rFonts w:ascii="Courier New" w:hAnsi="Courier New" w:cs="Courier New"/>
          <w:b/>
          <w:sz w:val="16"/>
          <w:lang w:val="de-DE"/>
        </w:rPr>
        <w:t>1</w:t>
      </w:r>
      <w:r w:rsidR="00386937" w:rsidRPr="007057AE">
        <w:rPr>
          <w:rFonts w:ascii="Courier New" w:hAnsi="Courier New" w:cs="Courier New"/>
          <w:sz w:val="16"/>
          <w:lang w:val="de-DE"/>
        </w:rPr>
        <w:t>"</w:t>
      </w:r>
    </w:p>
    <w:p w14:paraId="5D2694ED" w14:textId="77777777" w:rsidR="00CF6F48" w:rsidRPr="007057AE" w:rsidRDefault="007057AE" w:rsidP="007057AE">
      <w:pPr>
        <w:tabs>
          <w:tab w:val="left" w:pos="2880"/>
          <w:tab w:val="left" w:pos="3330"/>
        </w:tabs>
        <w:spacing w:after="0"/>
        <w:ind w:left="720"/>
        <w:rPr>
          <w:rFonts w:ascii="Courier New" w:hAnsi="Courier New" w:cs="Courier New"/>
          <w:sz w:val="16"/>
          <w:lang w:val="de-DE"/>
        </w:rPr>
      </w:pPr>
      <w:r w:rsidRPr="007057AE">
        <w:rPr>
          <w:rFonts w:ascii="Courier New" w:hAnsi="Courier New" w:cs="Courier New"/>
          <w:sz w:val="16"/>
          <w:lang w:val="de-DE"/>
        </w:rPr>
        <w:t>&lt;</w:t>
      </w:r>
      <w:proofErr w:type="spellStart"/>
      <w:r w:rsidR="00CF6F48" w:rsidRPr="007057AE">
        <w:rPr>
          <w:rFonts w:ascii="Courier New" w:hAnsi="Courier New" w:cs="Courier New"/>
          <w:sz w:val="16"/>
          <w:lang w:val="de-DE"/>
        </w:rPr>
        <w:t>OctalDigit</w:t>
      </w:r>
      <w:proofErr w:type="spellEnd"/>
      <w:r w:rsidRPr="007057AE">
        <w:rPr>
          <w:rFonts w:ascii="Courier New" w:hAnsi="Courier New" w:cs="Courier New"/>
          <w:sz w:val="16"/>
          <w:lang w:val="de-DE"/>
        </w:rPr>
        <w:t>&gt;</w:t>
      </w:r>
      <w:r w:rsidRPr="007057AE">
        <w:rPr>
          <w:rFonts w:ascii="Courier New" w:hAnsi="Courier New" w:cs="Courier New"/>
          <w:sz w:val="16"/>
          <w:lang w:val="de-DE"/>
        </w:rPr>
        <w:tab/>
      </w:r>
      <w:r w:rsidR="00386937" w:rsidRPr="007057AE">
        <w:rPr>
          <w:rFonts w:ascii="Courier New" w:hAnsi="Courier New" w:cs="Courier New"/>
          <w:sz w:val="16"/>
          <w:lang w:val="de-DE"/>
        </w:rPr>
        <w:t>::</w:t>
      </w:r>
      <w:r w:rsidR="00CF6F48" w:rsidRPr="007057AE">
        <w:rPr>
          <w:rFonts w:ascii="Courier New" w:hAnsi="Courier New" w:cs="Courier New"/>
          <w:sz w:val="16"/>
          <w:lang w:val="de-DE"/>
        </w:rPr>
        <w:t>=</w:t>
      </w:r>
      <w:r w:rsidRPr="007057AE">
        <w:rPr>
          <w:rFonts w:ascii="Courier New" w:hAnsi="Courier New" w:cs="Courier New"/>
          <w:sz w:val="16"/>
          <w:lang w:val="de-DE"/>
        </w:rPr>
        <w:tab/>
        <w:t>&lt;</w:t>
      </w:r>
      <w:proofErr w:type="spellStart"/>
      <w:r w:rsidR="00CF6F48" w:rsidRPr="007057AE">
        <w:rPr>
          <w:rFonts w:ascii="Courier New" w:hAnsi="Courier New" w:cs="Courier New"/>
          <w:sz w:val="16"/>
          <w:lang w:val="de-DE"/>
        </w:rPr>
        <w:t>BinaryDigit</w:t>
      </w:r>
      <w:proofErr w:type="spellEnd"/>
      <w:r w:rsidRPr="007057AE">
        <w:rPr>
          <w:rFonts w:ascii="Courier New" w:hAnsi="Courier New" w:cs="Courier New"/>
          <w:sz w:val="16"/>
          <w:lang w:val="de-DE"/>
        </w:rPr>
        <w:t>&gt;</w:t>
      </w:r>
      <w:r w:rsidR="00CF6F48" w:rsidRPr="007057AE">
        <w:rPr>
          <w:rFonts w:ascii="Courier New" w:hAnsi="Courier New" w:cs="Courier New"/>
          <w:sz w:val="16"/>
          <w:lang w:val="de-DE"/>
        </w:rPr>
        <w:t xml:space="preserve"> | </w:t>
      </w:r>
      <w:r w:rsidR="00386937" w:rsidRPr="007057AE">
        <w:rPr>
          <w:rFonts w:ascii="Courier New" w:hAnsi="Courier New" w:cs="Courier New"/>
          <w:sz w:val="16"/>
          <w:lang w:val="de-DE"/>
        </w:rPr>
        <w:t>"</w:t>
      </w:r>
      <w:r w:rsidR="00CF6F48" w:rsidRPr="007057AE">
        <w:rPr>
          <w:rFonts w:ascii="Courier New" w:hAnsi="Courier New" w:cs="Courier New"/>
          <w:b/>
          <w:sz w:val="16"/>
          <w:lang w:val="de-DE"/>
        </w:rPr>
        <w:t>2</w:t>
      </w:r>
      <w:r w:rsidR="00386937" w:rsidRPr="007057AE">
        <w:rPr>
          <w:rFonts w:ascii="Courier New" w:hAnsi="Courier New" w:cs="Courier New"/>
          <w:sz w:val="16"/>
          <w:lang w:val="de-DE"/>
        </w:rPr>
        <w:t>"</w:t>
      </w:r>
      <w:r w:rsidR="00CF6F48" w:rsidRPr="007057AE">
        <w:rPr>
          <w:rFonts w:ascii="Courier New" w:hAnsi="Courier New" w:cs="Courier New"/>
          <w:sz w:val="16"/>
          <w:lang w:val="de-DE"/>
        </w:rPr>
        <w:t xml:space="preserve"> | </w:t>
      </w:r>
      <w:r w:rsidR="00386937" w:rsidRPr="007057AE">
        <w:rPr>
          <w:rFonts w:ascii="Courier New" w:hAnsi="Courier New" w:cs="Courier New"/>
          <w:sz w:val="16"/>
          <w:lang w:val="de-DE"/>
        </w:rPr>
        <w:t>"</w:t>
      </w:r>
      <w:r w:rsidR="00CF6F48" w:rsidRPr="007057AE">
        <w:rPr>
          <w:rFonts w:ascii="Courier New" w:hAnsi="Courier New" w:cs="Courier New"/>
          <w:b/>
          <w:sz w:val="16"/>
          <w:lang w:val="de-DE"/>
        </w:rPr>
        <w:t>3</w:t>
      </w:r>
      <w:r w:rsidR="00386937" w:rsidRPr="007057AE">
        <w:rPr>
          <w:rFonts w:ascii="Courier New" w:hAnsi="Courier New" w:cs="Courier New"/>
          <w:sz w:val="16"/>
          <w:lang w:val="de-DE"/>
        </w:rPr>
        <w:t>"</w:t>
      </w:r>
      <w:r w:rsidR="00CF6F48" w:rsidRPr="007057AE">
        <w:rPr>
          <w:rFonts w:ascii="Courier New" w:hAnsi="Courier New" w:cs="Courier New"/>
          <w:sz w:val="16"/>
          <w:lang w:val="de-DE"/>
        </w:rPr>
        <w:t xml:space="preserve"> | </w:t>
      </w:r>
      <w:r w:rsidR="00386937" w:rsidRPr="007057AE">
        <w:rPr>
          <w:rFonts w:ascii="Courier New" w:hAnsi="Courier New" w:cs="Courier New"/>
          <w:sz w:val="16"/>
          <w:lang w:val="de-DE"/>
        </w:rPr>
        <w:t>"</w:t>
      </w:r>
      <w:r w:rsidR="00CF6F48" w:rsidRPr="007057AE">
        <w:rPr>
          <w:rFonts w:ascii="Courier New" w:hAnsi="Courier New" w:cs="Courier New"/>
          <w:b/>
          <w:sz w:val="16"/>
          <w:lang w:val="de-DE"/>
        </w:rPr>
        <w:t>4</w:t>
      </w:r>
      <w:r w:rsidR="00386937" w:rsidRPr="007057AE">
        <w:rPr>
          <w:rFonts w:ascii="Courier New" w:hAnsi="Courier New" w:cs="Courier New"/>
          <w:sz w:val="16"/>
          <w:lang w:val="de-DE"/>
        </w:rPr>
        <w:t>"</w:t>
      </w:r>
      <w:r w:rsidR="00CF6F48" w:rsidRPr="007057AE">
        <w:rPr>
          <w:rFonts w:ascii="Courier New" w:hAnsi="Courier New" w:cs="Courier New"/>
          <w:sz w:val="16"/>
          <w:lang w:val="de-DE"/>
        </w:rPr>
        <w:t xml:space="preserve"> | </w:t>
      </w:r>
      <w:r w:rsidR="00386937" w:rsidRPr="007057AE">
        <w:rPr>
          <w:rFonts w:ascii="Courier New" w:hAnsi="Courier New" w:cs="Courier New"/>
          <w:sz w:val="16"/>
          <w:lang w:val="de-DE"/>
        </w:rPr>
        <w:t>"</w:t>
      </w:r>
      <w:r w:rsidR="00CF6F48" w:rsidRPr="007057AE">
        <w:rPr>
          <w:rFonts w:ascii="Courier New" w:hAnsi="Courier New" w:cs="Courier New"/>
          <w:b/>
          <w:sz w:val="16"/>
          <w:lang w:val="de-DE"/>
        </w:rPr>
        <w:t>5</w:t>
      </w:r>
      <w:r w:rsidR="00386937" w:rsidRPr="007057AE">
        <w:rPr>
          <w:rFonts w:ascii="Courier New" w:hAnsi="Courier New" w:cs="Courier New"/>
          <w:sz w:val="16"/>
          <w:lang w:val="de-DE"/>
        </w:rPr>
        <w:t>"</w:t>
      </w:r>
      <w:r w:rsidR="00CF6F48" w:rsidRPr="007057AE">
        <w:rPr>
          <w:rFonts w:ascii="Courier New" w:hAnsi="Courier New" w:cs="Courier New"/>
          <w:sz w:val="16"/>
          <w:lang w:val="de-DE"/>
        </w:rPr>
        <w:t xml:space="preserve"> | </w:t>
      </w:r>
      <w:r w:rsidR="00386937" w:rsidRPr="007057AE">
        <w:rPr>
          <w:rFonts w:ascii="Courier New" w:hAnsi="Courier New" w:cs="Courier New"/>
          <w:sz w:val="16"/>
          <w:lang w:val="de-DE"/>
        </w:rPr>
        <w:t>"</w:t>
      </w:r>
      <w:r w:rsidR="00CF6F48" w:rsidRPr="007057AE">
        <w:rPr>
          <w:rFonts w:ascii="Courier New" w:hAnsi="Courier New" w:cs="Courier New"/>
          <w:b/>
          <w:sz w:val="16"/>
          <w:lang w:val="de-DE"/>
        </w:rPr>
        <w:t>6</w:t>
      </w:r>
      <w:r w:rsidR="00386937" w:rsidRPr="007057AE">
        <w:rPr>
          <w:rFonts w:ascii="Courier New" w:hAnsi="Courier New" w:cs="Courier New"/>
          <w:sz w:val="16"/>
          <w:lang w:val="de-DE"/>
        </w:rPr>
        <w:t>"</w:t>
      </w:r>
      <w:r w:rsidR="00CF6F48" w:rsidRPr="007057AE">
        <w:rPr>
          <w:rFonts w:ascii="Courier New" w:hAnsi="Courier New" w:cs="Courier New"/>
          <w:sz w:val="16"/>
          <w:lang w:val="de-DE"/>
        </w:rPr>
        <w:t xml:space="preserve"> | </w:t>
      </w:r>
      <w:r w:rsidR="00386937" w:rsidRPr="007057AE">
        <w:rPr>
          <w:rFonts w:ascii="Courier New" w:hAnsi="Courier New" w:cs="Courier New"/>
          <w:sz w:val="16"/>
          <w:lang w:val="de-DE"/>
        </w:rPr>
        <w:t>"</w:t>
      </w:r>
      <w:r w:rsidR="00CF6F48" w:rsidRPr="007057AE">
        <w:rPr>
          <w:rFonts w:ascii="Courier New" w:hAnsi="Courier New" w:cs="Courier New"/>
          <w:b/>
          <w:sz w:val="16"/>
          <w:lang w:val="de-DE"/>
        </w:rPr>
        <w:t>7</w:t>
      </w:r>
      <w:r w:rsidR="00386937" w:rsidRPr="007057AE">
        <w:rPr>
          <w:rFonts w:ascii="Courier New" w:hAnsi="Courier New" w:cs="Courier New"/>
          <w:sz w:val="16"/>
          <w:lang w:val="de-DE"/>
        </w:rPr>
        <w:t>"</w:t>
      </w:r>
    </w:p>
    <w:p w14:paraId="2C2C27DC" w14:textId="77777777" w:rsidR="00CF6F48" w:rsidRPr="007057AE" w:rsidRDefault="007057AE" w:rsidP="007057AE">
      <w:pPr>
        <w:tabs>
          <w:tab w:val="left" w:pos="2880"/>
          <w:tab w:val="left" w:pos="3330"/>
        </w:tabs>
        <w:spacing w:after="0"/>
        <w:ind w:left="720"/>
        <w:rPr>
          <w:rFonts w:ascii="Courier New" w:hAnsi="Courier New" w:cs="Courier New"/>
          <w:sz w:val="16"/>
          <w:lang w:val="de-DE"/>
        </w:rPr>
      </w:pPr>
      <w:r w:rsidRPr="007057AE">
        <w:rPr>
          <w:rFonts w:ascii="Courier New" w:hAnsi="Courier New" w:cs="Courier New"/>
          <w:sz w:val="16"/>
          <w:lang w:val="de-DE"/>
        </w:rPr>
        <w:t>&lt;</w:t>
      </w:r>
      <w:proofErr w:type="spellStart"/>
      <w:r w:rsidR="00CF6F48" w:rsidRPr="007057AE">
        <w:rPr>
          <w:rFonts w:ascii="Courier New" w:hAnsi="Courier New" w:cs="Courier New"/>
          <w:sz w:val="16"/>
          <w:lang w:val="de-DE"/>
        </w:rPr>
        <w:t>DecimalDigit</w:t>
      </w:r>
      <w:proofErr w:type="spellEnd"/>
      <w:r w:rsidRPr="007057AE">
        <w:rPr>
          <w:rFonts w:ascii="Courier New" w:hAnsi="Courier New" w:cs="Courier New"/>
          <w:sz w:val="16"/>
          <w:lang w:val="de-DE"/>
        </w:rPr>
        <w:t>&gt;</w:t>
      </w:r>
      <w:r w:rsidRPr="007057AE">
        <w:rPr>
          <w:rFonts w:ascii="Courier New" w:hAnsi="Courier New" w:cs="Courier New"/>
          <w:sz w:val="16"/>
          <w:lang w:val="de-DE"/>
        </w:rPr>
        <w:tab/>
        <w:t>::</w:t>
      </w:r>
      <w:r w:rsidR="00CF6F48" w:rsidRPr="007057AE">
        <w:rPr>
          <w:rFonts w:ascii="Courier New" w:hAnsi="Courier New" w:cs="Courier New"/>
          <w:sz w:val="16"/>
          <w:lang w:val="de-DE"/>
        </w:rPr>
        <w:t>=</w:t>
      </w:r>
      <w:r>
        <w:rPr>
          <w:rFonts w:ascii="Courier New" w:hAnsi="Courier New" w:cs="Courier New"/>
          <w:sz w:val="16"/>
          <w:lang w:val="de-DE"/>
        </w:rPr>
        <w:tab/>
      </w:r>
      <w:r w:rsidRPr="007057AE">
        <w:rPr>
          <w:rFonts w:ascii="Courier New" w:hAnsi="Courier New" w:cs="Courier New"/>
          <w:sz w:val="16"/>
          <w:lang w:val="de-DE"/>
        </w:rPr>
        <w:t>&lt;</w:t>
      </w:r>
      <w:proofErr w:type="spellStart"/>
      <w:r w:rsidR="00CF6F48" w:rsidRPr="007057AE">
        <w:rPr>
          <w:rFonts w:ascii="Courier New" w:hAnsi="Courier New" w:cs="Courier New"/>
          <w:sz w:val="16"/>
          <w:lang w:val="de-DE"/>
        </w:rPr>
        <w:t>OctalDigit</w:t>
      </w:r>
      <w:proofErr w:type="spellEnd"/>
      <w:r w:rsidRPr="007057AE">
        <w:rPr>
          <w:rFonts w:ascii="Courier New" w:hAnsi="Courier New" w:cs="Courier New"/>
          <w:sz w:val="16"/>
          <w:lang w:val="de-DE"/>
        </w:rPr>
        <w:t>&gt;</w:t>
      </w:r>
      <w:r w:rsidR="00CF6F48" w:rsidRPr="007057AE">
        <w:rPr>
          <w:rFonts w:ascii="Courier New" w:hAnsi="Courier New" w:cs="Courier New"/>
          <w:sz w:val="16"/>
          <w:lang w:val="de-DE"/>
        </w:rPr>
        <w:t xml:space="preserve"> | </w:t>
      </w:r>
      <w:r w:rsidRPr="007057AE">
        <w:rPr>
          <w:rFonts w:ascii="Courier New" w:hAnsi="Courier New" w:cs="Courier New"/>
          <w:sz w:val="16"/>
          <w:lang w:val="de-DE"/>
        </w:rPr>
        <w:t>"</w:t>
      </w:r>
      <w:r w:rsidR="00CF6F48" w:rsidRPr="007057AE">
        <w:rPr>
          <w:rFonts w:ascii="Courier New" w:hAnsi="Courier New" w:cs="Courier New"/>
          <w:b/>
          <w:sz w:val="16"/>
          <w:lang w:val="de-DE"/>
        </w:rPr>
        <w:t>8</w:t>
      </w:r>
      <w:r w:rsidRPr="007057AE">
        <w:rPr>
          <w:rFonts w:ascii="Courier New" w:hAnsi="Courier New" w:cs="Courier New"/>
          <w:sz w:val="16"/>
          <w:lang w:val="de-DE"/>
        </w:rPr>
        <w:t>"</w:t>
      </w:r>
      <w:r w:rsidR="00CF6F48" w:rsidRPr="007057AE">
        <w:rPr>
          <w:rFonts w:ascii="Courier New" w:hAnsi="Courier New" w:cs="Courier New"/>
          <w:sz w:val="16"/>
          <w:lang w:val="de-DE"/>
        </w:rPr>
        <w:t xml:space="preserve"> | </w:t>
      </w:r>
      <w:r w:rsidRPr="007057AE">
        <w:rPr>
          <w:rFonts w:ascii="Courier New" w:hAnsi="Courier New" w:cs="Courier New"/>
          <w:sz w:val="16"/>
          <w:lang w:val="de-DE"/>
        </w:rPr>
        <w:t>"</w:t>
      </w:r>
      <w:r w:rsidR="00CF6F48" w:rsidRPr="007057AE">
        <w:rPr>
          <w:rFonts w:ascii="Courier New" w:hAnsi="Courier New" w:cs="Courier New"/>
          <w:b/>
          <w:sz w:val="16"/>
          <w:lang w:val="de-DE"/>
        </w:rPr>
        <w:t>9</w:t>
      </w:r>
      <w:r w:rsidRPr="007057AE">
        <w:rPr>
          <w:rFonts w:ascii="Courier New" w:hAnsi="Courier New" w:cs="Courier New"/>
          <w:sz w:val="16"/>
          <w:lang w:val="de-DE"/>
        </w:rPr>
        <w:t>"</w:t>
      </w:r>
    </w:p>
    <w:p w14:paraId="3501DBA5" w14:textId="77777777" w:rsidR="007057AE" w:rsidRDefault="007057AE" w:rsidP="007057AE">
      <w:pPr>
        <w:tabs>
          <w:tab w:val="left" w:pos="2880"/>
          <w:tab w:val="left" w:pos="3330"/>
        </w:tabs>
        <w:spacing w:after="0"/>
        <w:ind w:left="720"/>
        <w:rPr>
          <w:rFonts w:ascii="Courier New" w:hAnsi="Courier New" w:cs="Courier New"/>
          <w:sz w:val="16"/>
          <w:lang w:val="de-DE"/>
        </w:rPr>
      </w:pPr>
      <w:r w:rsidRPr="007057AE">
        <w:rPr>
          <w:rFonts w:ascii="Courier New" w:hAnsi="Courier New" w:cs="Courier New"/>
          <w:sz w:val="16"/>
          <w:lang w:val="de-DE"/>
        </w:rPr>
        <w:t>&lt;</w:t>
      </w:r>
      <w:proofErr w:type="spellStart"/>
      <w:r w:rsidR="00CF6F48" w:rsidRPr="007057AE">
        <w:rPr>
          <w:rFonts w:ascii="Courier New" w:hAnsi="Courier New" w:cs="Courier New"/>
          <w:sz w:val="16"/>
          <w:lang w:val="de-DE"/>
        </w:rPr>
        <w:t>HexadecimalDigit</w:t>
      </w:r>
      <w:proofErr w:type="spellEnd"/>
      <w:r w:rsidRPr="007057AE">
        <w:rPr>
          <w:rFonts w:ascii="Courier New" w:hAnsi="Courier New" w:cs="Courier New"/>
          <w:sz w:val="16"/>
          <w:lang w:val="de-DE"/>
        </w:rPr>
        <w:t>&gt;</w:t>
      </w:r>
      <w:r w:rsidRPr="007057AE">
        <w:rPr>
          <w:rFonts w:ascii="Courier New" w:hAnsi="Courier New" w:cs="Courier New"/>
          <w:sz w:val="16"/>
          <w:lang w:val="de-DE"/>
        </w:rPr>
        <w:tab/>
        <w:t>::</w:t>
      </w:r>
      <w:r w:rsidR="00CF6F48" w:rsidRPr="007057AE">
        <w:rPr>
          <w:rFonts w:ascii="Courier New" w:hAnsi="Courier New" w:cs="Courier New"/>
          <w:sz w:val="16"/>
          <w:lang w:val="de-DE"/>
        </w:rPr>
        <w:t>=</w:t>
      </w:r>
      <w:r>
        <w:rPr>
          <w:rFonts w:ascii="Courier New" w:hAnsi="Courier New" w:cs="Courier New"/>
          <w:sz w:val="16"/>
          <w:lang w:val="de-DE"/>
        </w:rPr>
        <w:tab/>
      </w:r>
      <w:r w:rsidRPr="007057AE">
        <w:rPr>
          <w:rFonts w:ascii="Courier New" w:hAnsi="Courier New" w:cs="Courier New"/>
          <w:sz w:val="16"/>
          <w:lang w:val="de-DE"/>
        </w:rPr>
        <w:t>&lt;</w:t>
      </w:r>
      <w:proofErr w:type="spellStart"/>
      <w:r w:rsidR="00CF6F48" w:rsidRPr="007057AE">
        <w:rPr>
          <w:rFonts w:ascii="Courier New" w:hAnsi="Courier New" w:cs="Courier New"/>
          <w:sz w:val="16"/>
          <w:lang w:val="de-DE"/>
        </w:rPr>
        <w:t>DecimalDigit</w:t>
      </w:r>
      <w:proofErr w:type="spellEnd"/>
      <w:r w:rsidRPr="007057AE">
        <w:rPr>
          <w:rFonts w:ascii="Courier New" w:hAnsi="Courier New" w:cs="Courier New"/>
          <w:sz w:val="16"/>
          <w:lang w:val="de-DE"/>
        </w:rPr>
        <w:t>&gt;</w:t>
      </w:r>
      <w:r w:rsidR="00CF6F48" w:rsidRPr="007057AE">
        <w:rPr>
          <w:rFonts w:ascii="Courier New" w:hAnsi="Courier New" w:cs="Courier New"/>
          <w:sz w:val="16"/>
          <w:lang w:val="de-DE"/>
        </w:rPr>
        <w:t xml:space="preserve"> | </w:t>
      </w:r>
      <w:r w:rsidRPr="007057AE">
        <w:rPr>
          <w:rFonts w:ascii="Courier New" w:hAnsi="Courier New" w:cs="Courier New"/>
          <w:sz w:val="16"/>
          <w:lang w:val="de-DE"/>
        </w:rPr>
        <w:t>"</w:t>
      </w:r>
      <w:r w:rsidR="00CF6F48" w:rsidRPr="007057AE">
        <w:rPr>
          <w:rFonts w:ascii="Courier New" w:hAnsi="Courier New" w:cs="Courier New"/>
          <w:b/>
          <w:sz w:val="16"/>
          <w:lang w:val="de-DE"/>
        </w:rPr>
        <w:t>a</w:t>
      </w:r>
      <w:r w:rsidRPr="007057AE">
        <w:rPr>
          <w:rFonts w:ascii="Courier New" w:hAnsi="Courier New" w:cs="Courier New"/>
          <w:sz w:val="16"/>
          <w:lang w:val="de-DE"/>
        </w:rPr>
        <w:t>"</w:t>
      </w:r>
      <w:r w:rsidR="00CF6F48" w:rsidRPr="007057AE">
        <w:rPr>
          <w:rFonts w:ascii="Courier New" w:hAnsi="Courier New" w:cs="Courier New"/>
          <w:sz w:val="16"/>
          <w:lang w:val="de-DE"/>
        </w:rPr>
        <w:t xml:space="preserve"> | </w:t>
      </w:r>
      <w:r w:rsidRPr="007057AE">
        <w:rPr>
          <w:rFonts w:ascii="Courier New" w:hAnsi="Courier New" w:cs="Courier New"/>
          <w:sz w:val="16"/>
          <w:lang w:val="de-DE"/>
        </w:rPr>
        <w:t>"</w:t>
      </w:r>
      <w:r w:rsidR="00CF6F48" w:rsidRPr="007057AE">
        <w:rPr>
          <w:rFonts w:ascii="Courier New" w:hAnsi="Courier New" w:cs="Courier New"/>
          <w:b/>
          <w:sz w:val="16"/>
          <w:lang w:val="de-DE"/>
        </w:rPr>
        <w:t>b</w:t>
      </w:r>
      <w:r w:rsidRPr="007057AE">
        <w:rPr>
          <w:rFonts w:ascii="Courier New" w:hAnsi="Courier New" w:cs="Courier New"/>
          <w:sz w:val="16"/>
          <w:lang w:val="de-DE"/>
        </w:rPr>
        <w:t>"</w:t>
      </w:r>
      <w:r w:rsidR="00CF6F48" w:rsidRPr="007057AE">
        <w:rPr>
          <w:rFonts w:ascii="Courier New" w:hAnsi="Courier New" w:cs="Courier New"/>
          <w:sz w:val="16"/>
          <w:lang w:val="de-DE"/>
        </w:rPr>
        <w:t xml:space="preserve"> | </w:t>
      </w:r>
      <w:r w:rsidRPr="007057AE">
        <w:rPr>
          <w:rFonts w:ascii="Courier New" w:hAnsi="Courier New" w:cs="Courier New"/>
          <w:sz w:val="16"/>
          <w:lang w:val="de-DE"/>
        </w:rPr>
        <w:t>"</w:t>
      </w:r>
      <w:r w:rsidR="00CF6F48" w:rsidRPr="007057AE">
        <w:rPr>
          <w:rFonts w:ascii="Courier New" w:hAnsi="Courier New" w:cs="Courier New"/>
          <w:b/>
          <w:sz w:val="16"/>
          <w:lang w:val="de-DE"/>
        </w:rPr>
        <w:t>c</w:t>
      </w:r>
      <w:r w:rsidRPr="007057AE">
        <w:rPr>
          <w:rFonts w:ascii="Courier New" w:hAnsi="Courier New" w:cs="Courier New"/>
          <w:sz w:val="16"/>
          <w:lang w:val="de-DE"/>
        </w:rPr>
        <w:t>"</w:t>
      </w:r>
      <w:r w:rsidR="00CF6F48" w:rsidRPr="007057AE">
        <w:rPr>
          <w:rFonts w:ascii="Courier New" w:hAnsi="Courier New" w:cs="Courier New"/>
          <w:sz w:val="16"/>
          <w:lang w:val="de-DE"/>
        </w:rPr>
        <w:t xml:space="preserve"> | </w:t>
      </w:r>
      <w:r w:rsidRPr="007057AE">
        <w:rPr>
          <w:rFonts w:ascii="Courier New" w:hAnsi="Courier New" w:cs="Courier New"/>
          <w:sz w:val="16"/>
          <w:lang w:val="de-DE"/>
        </w:rPr>
        <w:t>"</w:t>
      </w:r>
      <w:r w:rsidR="00CF6F48" w:rsidRPr="007057AE">
        <w:rPr>
          <w:rFonts w:ascii="Courier New" w:hAnsi="Courier New" w:cs="Courier New"/>
          <w:b/>
          <w:sz w:val="16"/>
          <w:lang w:val="de-DE"/>
        </w:rPr>
        <w:t>d</w:t>
      </w:r>
      <w:r w:rsidRPr="007057AE">
        <w:rPr>
          <w:rFonts w:ascii="Courier New" w:hAnsi="Courier New" w:cs="Courier New"/>
          <w:sz w:val="16"/>
          <w:lang w:val="de-DE"/>
        </w:rPr>
        <w:t>"</w:t>
      </w:r>
      <w:r w:rsidR="00CF6F48" w:rsidRPr="007057AE">
        <w:rPr>
          <w:rFonts w:ascii="Courier New" w:hAnsi="Courier New" w:cs="Courier New"/>
          <w:sz w:val="16"/>
          <w:lang w:val="de-DE"/>
        </w:rPr>
        <w:t xml:space="preserve"> | </w:t>
      </w:r>
      <w:r w:rsidRPr="007057AE">
        <w:rPr>
          <w:rFonts w:ascii="Courier New" w:hAnsi="Courier New" w:cs="Courier New"/>
          <w:sz w:val="16"/>
          <w:lang w:val="de-DE"/>
        </w:rPr>
        <w:t>"</w:t>
      </w:r>
      <w:r w:rsidR="00CF6F48" w:rsidRPr="007057AE">
        <w:rPr>
          <w:rFonts w:ascii="Courier New" w:hAnsi="Courier New" w:cs="Courier New"/>
          <w:b/>
          <w:sz w:val="16"/>
          <w:lang w:val="de-DE"/>
        </w:rPr>
        <w:t>e</w:t>
      </w:r>
      <w:r w:rsidRPr="007057AE">
        <w:rPr>
          <w:rFonts w:ascii="Courier New" w:hAnsi="Courier New" w:cs="Courier New"/>
          <w:sz w:val="16"/>
          <w:lang w:val="de-DE"/>
        </w:rPr>
        <w:t>"</w:t>
      </w:r>
      <w:r w:rsidR="00CF6F48" w:rsidRPr="007057AE">
        <w:rPr>
          <w:rFonts w:ascii="Courier New" w:hAnsi="Courier New" w:cs="Courier New"/>
          <w:sz w:val="16"/>
          <w:lang w:val="de-DE"/>
        </w:rPr>
        <w:t xml:space="preserve"> | </w:t>
      </w:r>
      <w:r w:rsidRPr="007057AE">
        <w:rPr>
          <w:rFonts w:ascii="Courier New" w:hAnsi="Courier New" w:cs="Courier New"/>
          <w:sz w:val="16"/>
          <w:lang w:val="de-DE"/>
        </w:rPr>
        <w:t>"</w:t>
      </w:r>
      <w:r w:rsidR="00CF6F48" w:rsidRPr="007057AE">
        <w:rPr>
          <w:rFonts w:ascii="Courier New" w:hAnsi="Courier New" w:cs="Courier New"/>
          <w:b/>
          <w:sz w:val="16"/>
          <w:lang w:val="de-DE"/>
        </w:rPr>
        <w:t>f</w:t>
      </w:r>
      <w:r w:rsidRPr="007057AE">
        <w:rPr>
          <w:rFonts w:ascii="Courier New" w:hAnsi="Courier New" w:cs="Courier New"/>
          <w:sz w:val="16"/>
          <w:lang w:val="de-DE"/>
        </w:rPr>
        <w:t>"</w:t>
      </w:r>
      <w:r w:rsidR="00CF6F48" w:rsidRPr="007057AE">
        <w:rPr>
          <w:rFonts w:ascii="Courier New" w:hAnsi="Courier New" w:cs="Courier New"/>
          <w:sz w:val="16"/>
          <w:lang w:val="de-DE"/>
        </w:rPr>
        <w:t xml:space="preserve"> </w:t>
      </w:r>
    </w:p>
    <w:p w14:paraId="23540FAD" w14:textId="77777777" w:rsidR="00CF6F48" w:rsidRPr="007057AE" w:rsidRDefault="007057AE" w:rsidP="007057AE">
      <w:pPr>
        <w:tabs>
          <w:tab w:val="left" w:pos="2880"/>
          <w:tab w:val="left" w:pos="3330"/>
        </w:tabs>
        <w:spacing w:after="0"/>
        <w:ind w:left="720"/>
        <w:rPr>
          <w:sz w:val="16"/>
          <w:lang w:val="de-DE"/>
        </w:rPr>
      </w:pPr>
      <w:r>
        <w:rPr>
          <w:rFonts w:ascii="Courier New" w:hAnsi="Courier New" w:cs="Courier New"/>
          <w:sz w:val="16"/>
          <w:lang w:val="de-DE"/>
        </w:rPr>
        <w:tab/>
      </w:r>
      <w:r>
        <w:rPr>
          <w:rFonts w:ascii="Courier New" w:hAnsi="Courier New" w:cs="Courier New"/>
          <w:sz w:val="16"/>
          <w:lang w:val="de-DE"/>
        </w:rPr>
        <w:tab/>
      </w:r>
      <w:r w:rsidR="00CF6F48" w:rsidRPr="007057AE">
        <w:rPr>
          <w:rFonts w:ascii="Courier New" w:hAnsi="Courier New" w:cs="Courier New"/>
          <w:sz w:val="16"/>
          <w:lang w:val="de-DE"/>
        </w:rPr>
        <w:t xml:space="preserve">| </w:t>
      </w:r>
      <w:r w:rsidRPr="007057AE">
        <w:rPr>
          <w:rFonts w:ascii="Courier New" w:hAnsi="Courier New" w:cs="Courier New"/>
          <w:sz w:val="16"/>
          <w:lang w:val="de-DE"/>
        </w:rPr>
        <w:t>"</w:t>
      </w:r>
      <w:r w:rsidR="00CF6F48" w:rsidRPr="007057AE">
        <w:rPr>
          <w:rFonts w:ascii="Courier New" w:hAnsi="Courier New" w:cs="Courier New"/>
          <w:b/>
          <w:sz w:val="16"/>
          <w:lang w:val="de-DE"/>
        </w:rPr>
        <w:t>A</w:t>
      </w:r>
      <w:r w:rsidRPr="007057AE">
        <w:rPr>
          <w:rFonts w:ascii="Courier New" w:hAnsi="Courier New" w:cs="Courier New"/>
          <w:sz w:val="16"/>
          <w:lang w:val="de-DE"/>
        </w:rPr>
        <w:t>"</w:t>
      </w:r>
      <w:r w:rsidR="00CF6F48" w:rsidRPr="007057AE">
        <w:rPr>
          <w:rFonts w:ascii="Courier New" w:hAnsi="Courier New" w:cs="Courier New"/>
          <w:sz w:val="16"/>
          <w:lang w:val="de-DE"/>
        </w:rPr>
        <w:t xml:space="preserve"> | </w:t>
      </w:r>
      <w:r w:rsidRPr="007057AE">
        <w:rPr>
          <w:rFonts w:ascii="Courier New" w:hAnsi="Courier New" w:cs="Courier New"/>
          <w:sz w:val="16"/>
          <w:lang w:val="de-DE"/>
        </w:rPr>
        <w:t>"</w:t>
      </w:r>
      <w:r w:rsidR="00CF6F48" w:rsidRPr="007057AE">
        <w:rPr>
          <w:rFonts w:ascii="Courier New" w:hAnsi="Courier New" w:cs="Courier New"/>
          <w:b/>
          <w:sz w:val="16"/>
          <w:lang w:val="de-DE"/>
        </w:rPr>
        <w:t>B</w:t>
      </w:r>
      <w:r w:rsidRPr="007057AE">
        <w:rPr>
          <w:rFonts w:ascii="Courier New" w:hAnsi="Courier New" w:cs="Courier New"/>
          <w:sz w:val="16"/>
          <w:lang w:val="de-DE"/>
        </w:rPr>
        <w:t>"</w:t>
      </w:r>
      <w:r w:rsidR="00CF6F48" w:rsidRPr="007057AE">
        <w:rPr>
          <w:rFonts w:ascii="Courier New" w:hAnsi="Courier New" w:cs="Courier New"/>
          <w:sz w:val="16"/>
          <w:lang w:val="de-DE"/>
        </w:rPr>
        <w:t xml:space="preserve"> | </w:t>
      </w:r>
      <w:r w:rsidRPr="007057AE">
        <w:rPr>
          <w:rFonts w:ascii="Courier New" w:hAnsi="Courier New" w:cs="Courier New"/>
          <w:sz w:val="16"/>
          <w:lang w:val="de-DE"/>
        </w:rPr>
        <w:t>"</w:t>
      </w:r>
      <w:r w:rsidR="00CF6F48" w:rsidRPr="007057AE">
        <w:rPr>
          <w:rFonts w:ascii="Courier New" w:hAnsi="Courier New" w:cs="Courier New"/>
          <w:b/>
          <w:sz w:val="16"/>
          <w:lang w:val="de-DE"/>
        </w:rPr>
        <w:t>C</w:t>
      </w:r>
      <w:r w:rsidRPr="007057AE">
        <w:rPr>
          <w:rFonts w:ascii="Courier New" w:hAnsi="Courier New" w:cs="Courier New"/>
          <w:sz w:val="16"/>
          <w:lang w:val="de-DE"/>
        </w:rPr>
        <w:t>"</w:t>
      </w:r>
      <w:r w:rsidR="00CF6F48" w:rsidRPr="007057AE">
        <w:rPr>
          <w:rFonts w:ascii="Courier New" w:hAnsi="Courier New" w:cs="Courier New"/>
          <w:sz w:val="16"/>
          <w:lang w:val="de-DE"/>
        </w:rPr>
        <w:t xml:space="preserve"> | </w:t>
      </w:r>
      <w:r w:rsidRPr="007057AE">
        <w:rPr>
          <w:rFonts w:ascii="Courier New" w:hAnsi="Courier New" w:cs="Courier New"/>
          <w:sz w:val="16"/>
          <w:lang w:val="de-DE"/>
        </w:rPr>
        <w:t>"</w:t>
      </w:r>
      <w:r w:rsidR="00CF6F48" w:rsidRPr="007057AE">
        <w:rPr>
          <w:rFonts w:ascii="Courier New" w:hAnsi="Courier New" w:cs="Courier New"/>
          <w:b/>
          <w:sz w:val="16"/>
          <w:lang w:val="de-DE"/>
        </w:rPr>
        <w:t>D</w:t>
      </w:r>
      <w:r w:rsidRPr="007057AE">
        <w:rPr>
          <w:rFonts w:ascii="Courier New" w:hAnsi="Courier New" w:cs="Courier New"/>
          <w:sz w:val="16"/>
          <w:lang w:val="de-DE"/>
        </w:rPr>
        <w:t>"</w:t>
      </w:r>
      <w:r w:rsidR="00CF6F48" w:rsidRPr="007057AE">
        <w:rPr>
          <w:rFonts w:ascii="Courier New" w:hAnsi="Courier New" w:cs="Courier New"/>
          <w:sz w:val="16"/>
          <w:lang w:val="de-DE"/>
        </w:rPr>
        <w:t xml:space="preserve"> | </w:t>
      </w:r>
      <w:r w:rsidRPr="007057AE">
        <w:rPr>
          <w:rFonts w:ascii="Courier New" w:hAnsi="Courier New" w:cs="Courier New"/>
          <w:sz w:val="16"/>
          <w:lang w:val="de-DE"/>
        </w:rPr>
        <w:t>"</w:t>
      </w:r>
      <w:r w:rsidR="00CF6F48" w:rsidRPr="007057AE">
        <w:rPr>
          <w:rFonts w:ascii="Courier New" w:hAnsi="Courier New" w:cs="Courier New"/>
          <w:b/>
          <w:sz w:val="16"/>
          <w:lang w:val="de-DE"/>
        </w:rPr>
        <w:t>E</w:t>
      </w:r>
      <w:r w:rsidRPr="007057AE">
        <w:rPr>
          <w:rFonts w:ascii="Courier New" w:hAnsi="Courier New" w:cs="Courier New"/>
          <w:sz w:val="16"/>
          <w:lang w:val="de-DE"/>
        </w:rPr>
        <w:t>"</w:t>
      </w:r>
      <w:r w:rsidR="00CF6F48" w:rsidRPr="007057AE">
        <w:rPr>
          <w:rFonts w:ascii="Courier New" w:hAnsi="Courier New" w:cs="Courier New"/>
          <w:sz w:val="16"/>
          <w:lang w:val="de-DE"/>
        </w:rPr>
        <w:t xml:space="preserve"> | </w:t>
      </w:r>
      <w:r w:rsidRPr="007057AE">
        <w:rPr>
          <w:rFonts w:ascii="Courier New" w:hAnsi="Courier New" w:cs="Courier New"/>
          <w:sz w:val="16"/>
          <w:lang w:val="de-DE"/>
        </w:rPr>
        <w:t>"</w:t>
      </w:r>
      <w:r w:rsidR="00CF6F48" w:rsidRPr="007057AE">
        <w:rPr>
          <w:rFonts w:ascii="Courier New" w:hAnsi="Courier New" w:cs="Courier New"/>
          <w:b/>
          <w:sz w:val="16"/>
          <w:lang w:val="de-DE"/>
        </w:rPr>
        <w:t>F</w:t>
      </w:r>
      <w:r w:rsidRPr="007057AE">
        <w:rPr>
          <w:rFonts w:ascii="Courier New" w:hAnsi="Courier New" w:cs="Courier New"/>
          <w:sz w:val="16"/>
          <w:lang w:val="de-DE"/>
        </w:rPr>
        <w:t>"</w:t>
      </w:r>
    </w:p>
    <w:p w14:paraId="6AEA254E" w14:textId="77777777" w:rsidR="00CF6F48" w:rsidRPr="00CF6F48" w:rsidRDefault="00CF6F48" w:rsidP="00CF6F48">
      <w:pPr>
        <w:pStyle w:val="ListParagraph"/>
        <w:numPr>
          <w:ilvl w:val="0"/>
          <w:numId w:val="19"/>
        </w:numPr>
        <w:spacing w:before="120"/>
        <w:ind w:left="714" w:hanging="357"/>
        <w:rPr>
          <w:rFonts w:asciiTheme="minorHAnsi" w:hAnsiTheme="minorHAnsi"/>
          <w:szCs w:val="22"/>
        </w:rPr>
      </w:pPr>
      <w:r w:rsidRPr="004A29DA">
        <w:rPr>
          <w:rFonts w:asciiTheme="minorHAnsi" w:hAnsiTheme="minorHAnsi"/>
          <w:i/>
          <w:szCs w:val="22"/>
        </w:rPr>
        <w:t>Real</w:t>
      </w:r>
      <w:r w:rsidRPr="004A29DA">
        <w:rPr>
          <w:rFonts w:asciiTheme="minorHAnsi" w:hAnsiTheme="minorHAnsi"/>
          <w:szCs w:val="22"/>
        </w:rPr>
        <w:t xml:space="preserve"> valued constant</w:t>
      </w:r>
      <w:r w:rsidR="002C1986" w:rsidRPr="004A29DA">
        <w:rPr>
          <w:rFonts w:asciiTheme="minorHAnsi" w:hAnsiTheme="minorHAnsi"/>
          <w:szCs w:val="22"/>
        </w:rPr>
        <w:t>s</w:t>
      </w:r>
      <w:r w:rsidRPr="004A29DA">
        <w:rPr>
          <w:rFonts w:asciiTheme="minorHAnsi" w:hAnsiTheme="minorHAnsi"/>
          <w:szCs w:val="22"/>
        </w:rPr>
        <w:t xml:space="preserve"> </w:t>
      </w:r>
      <w:r w:rsidRPr="00CF6F48">
        <w:rPr>
          <w:rFonts w:asciiTheme="minorHAnsi" w:hAnsiTheme="minorHAnsi"/>
          <w:szCs w:val="22"/>
        </w:rPr>
        <w:t>can be ex</w:t>
      </w:r>
      <w:r>
        <w:rPr>
          <w:rFonts w:asciiTheme="minorHAnsi" w:hAnsiTheme="minorHAnsi"/>
          <w:szCs w:val="22"/>
        </w:rPr>
        <w:t>pressed in the following syntax:</w:t>
      </w:r>
    </w:p>
    <w:p w14:paraId="33A609C9" w14:textId="77777777" w:rsidR="007057AE" w:rsidRDefault="007057AE" w:rsidP="00DE478B">
      <w:pPr>
        <w:pStyle w:val="ListParagraph"/>
        <w:tabs>
          <w:tab w:val="left" w:pos="1530"/>
          <w:tab w:val="left" w:pos="2070"/>
        </w:tabs>
        <w:spacing w:after="0"/>
        <w:rPr>
          <w:rFonts w:ascii="Courier New" w:hAnsi="Courier New" w:cs="Courier New"/>
          <w:sz w:val="16"/>
          <w:lang w:val="de-DE"/>
        </w:rPr>
      </w:pPr>
      <w:r w:rsidRPr="004A29DA">
        <w:rPr>
          <w:rFonts w:ascii="Courier New" w:hAnsi="Courier New" w:cs="Courier New"/>
          <w:sz w:val="16"/>
          <w:lang w:val="de-DE"/>
        </w:rPr>
        <w:t>&lt;Real&gt;</w:t>
      </w:r>
      <w:r w:rsidRPr="004A29DA">
        <w:rPr>
          <w:rFonts w:ascii="Courier New" w:hAnsi="Courier New" w:cs="Courier New"/>
          <w:sz w:val="16"/>
          <w:lang w:val="de-DE"/>
        </w:rPr>
        <w:tab/>
      </w:r>
      <w:r w:rsidRPr="007057AE">
        <w:rPr>
          <w:rFonts w:ascii="Courier New" w:hAnsi="Courier New" w:cs="Courier New"/>
          <w:sz w:val="16"/>
          <w:lang w:val="de-DE"/>
        </w:rPr>
        <w:t>::=</w:t>
      </w:r>
      <w:r w:rsidRPr="007057AE">
        <w:rPr>
          <w:rFonts w:ascii="Courier New" w:hAnsi="Courier New" w:cs="Courier New"/>
          <w:sz w:val="16"/>
          <w:lang w:val="de-DE"/>
        </w:rPr>
        <w:tab/>
      </w:r>
      <w:r w:rsidR="00F551E2">
        <w:rPr>
          <w:rFonts w:ascii="Courier New" w:hAnsi="Courier New" w:cs="Courier New"/>
          <w:sz w:val="16"/>
          <w:lang w:val="de-DE"/>
        </w:rPr>
        <w:t>["</w:t>
      </w:r>
      <w:r w:rsidR="00F551E2" w:rsidRPr="00F551E2">
        <w:rPr>
          <w:rFonts w:ascii="Courier New" w:hAnsi="Courier New" w:cs="Courier New"/>
          <w:b/>
          <w:sz w:val="16"/>
          <w:lang w:val="de-DE"/>
        </w:rPr>
        <w:t>-</w:t>
      </w:r>
      <w:r w:rsidR="00F551E2">
        <w:rPr>
          <w:rFonts w:ascii="Courier New" w:hAnsi="Courier New" w:cs="Courier New"/>
          <w:sz w:val="16"/>
          <w:lang w:val="de-DE"/>
        </w:rPr>
        <w:t xml:space="preserve">"] </w:t>
      </w:r>
      <w:r w:rsidRPr="007057AE">
        <w:rPr>
          <w:rFonts w:ascii="Courier New" w:hAnsi="Courier New" w:cs="Courier New"/>
          <w:sz w:val="16"/>
          <w:lang w:val="de-DE"/>
        </w:rPr>
        <w:t>&lt;</w:t>
      </w:r>
      <w:proofErr w:type="spellStart"/>
      <w:r w:rsidRPr="007057AE">
        <w:rPr>
          <w:rFonts w:ascii="Courier New" w:hAnsi="Courier New" w:cs="Courier New"/>
          <w:sz w:val="16"/>
          <w:lang w:val="de-DE"/>
        </w:rPr>
        <w:t>DecimalDigit</w:t>
      </w:r>
      <w:proofErr w:type="spellEnd"/>
      <w:r w:rsidRPr="007057AE">
        <w:rPr>
          <w:rFonts w:ascii="Courier New" w:hAnsi="Courier New" w:cs="Courier New"/>
          <w:sz w:val="16"/>
          <w:lang w:val="de-DE"/>
        </w:rPr>
        <w:t>&gt;+</w:t>
      </w:r>
      <w:r>
        <w:rPr>
          <w:rFonts w:ascii="Courier New" w:hAnsi="Courier New" w:cs="Courier New"/>
          <w:sz w:val="16"/>
          <w:lang w:val="de-DE"/>
        </w:rPr>
        <w:t xml:space="preserve"> "."</w:t>
      </w:r>
      <w:r w:rsidRPr="007057AE">
        <w:rPr>
          <w:rFonts w:ascii="Courier New" w:hAnsi="Courier New" w:cs="Courier New"/>
          <w:sz w:val="16"/>
          <w:lang w:val="de-DE"/>
        </w:rPr>
        <w:t xml:space="preserve"> </w:t>
      </w:r>
      <w:r>
        <w:rPr>
          <w:rFonts w:ascii="Courier New" w:hAnsi="Courier New" w:cs="Courier New"/>
          <w:sz w:val="16"/>
          <w:lang w:val="de-DE"/>
        </w:rPr>
        <w:t>&lt;</w:t>
      </w:r>
      <w:proofErr w:type="spellStart"/>
      <w:r>
        <w:rPr>
          <w:rFonts w:ascii="Courier New" w:hAnsi="Courier New" w:cs="Courier New"/>
          <w:sz w:val="16"/>
          <w:lang w:val="de-DE"/>
        </w:rPr>
        <w:t>DecimalDigit</w:t>
      </w:r>
      <w:proofErr w:type="spellEnd"/>
      <w:r>
        <w:rPr>
          <w:rFonts w:ascii="Courier New" w:hAnsi="Courier New" w:cs="Courier New"/>
          <w:sz w:val="16"/>
          <w:lang w:val="de-DE"/>
        </w:rPr>
        <w:t xml:space="preserve">&gt;+ </w:t>
      </w:r>
      <w:r w:rsidRPr="007057AE">
        <w:rPr>
          <w:rFonts w:ascii="Courier New" w:hAnsi="Courier New" w:cs="Courier New"/>
          <w:sz w:val="16"/>
          <w:lang w:val="de-DE"/>
        </w:rPr>
        <w:t>[("</w:t>
      </w:r>
      <w:r w:rsidRPr="007057AE">
        <w:rPr>
          <w:rFonts w:ascii="Courier New" w:hAnsi="Courier New" w:cs="Courier New"/>
          <w:b/>
          <w:sz w:val="16"/>
          <w:lang w:val="de-DE"/>
        </w:rPr>
        <w:t>e</w:t>
      </w:r>
      <w:r w:rsidRPr="007057AE">
        <w:rPr>
          <w:rFonts w:ascii="Courier New" w:hAnsi="Courier New" w:cs="Courier New"/>
          <w:sz w:val="16"/>
          <w:lang w:val="de-DE"/>
        </w:rPr>
        <w:t>" | "</w:t>
      </w:r>
      <w:r w:rsidRPr="007057AE">
        <w:rPr>
          <w:rFonts w:ascii="Courier New" w:hAnsi="Courier New" w:cs="Courier New"/>
          <w:b/>
          <w:sz w:val="16"/>
          <w:lang w:val="de-DE"/>
        </w:rPr>
        <w:t>E</w:t>
      </w:r>
      <w:r w:rsidRPr="007057AE">
        <w:rPr>
          <w:rFonts w:ascii="Courier New" w:hAnsi="Courier New" w:cs="Courier New"/>
          <w:sz w:val="16"/>
          <w:lang w:val="de-DE"/>
        </w:rPr>
        <w:t>") ["</w:t>
      </w:r>
      <w:r w:rsidRPr="007057AE">
        <w:rPr>
          <w:rFonts w:ascii="Courier New" w:hAnsi="Courier New" w:cs="Courier New"/>
          <w:b/>
          <w:sz w:val="16"/>
          <w:lang w:val="de-DE"/>
        </w:rPr>
        <w:t>+</w:t>
      </w:r>
      <w:r w:rsidRPr="007057AE">
        <w:rPr>
          <w:rFonts w:ascii="Courier New" w:hAnsi="Courier New" w:cs="Courier New"/>
          <w:sz w:val="16"/>
          <w:lang w:val="de-DE"/>
        </w:rPr>
        <w:t>"</w:t>
      </w:r>
      <w:r>
        <w:rPr>
          <w:rFonts w:ascii="Courier New" w:hAnsi="Courier New" w:cs="Courier New"/>
          <w:sz w:val="16"/>
          <w:lang w:val="de-DE"/>
        </w:rPr>
        <w:t xml:space="preserve"> | "-"</w:t>
      </w:r>
      <w:r w:rsidRPr="007057AE">
        <w:rPr>
          <w:rFonts w:ascii="Courier New" w:hAnsi="Courier New" w:cs="Courier New"/>
          <w:sz w:val="16"/>
          <w:lang w:val="de-DE"/>
        </w:rPr>
        <w:t>]</w:t>
      </w:r>
    </w:p>
    <w:p w14:paraId="03D245F4" w14:textId="77777777" w:rsidR="00C750DC" w:rsidRDefault="007057AE" w:rsidP="009F342E">
      <w:pPr>
        <w:pStyle w:val="ListParagraph"/>
        <w:tabs>
          <w:tab w:val="left" w:pos="1530"/>
          <w:tab w:val="left" w:pos="2070"/>
        </w:tabs>
        <w:spacing w:after="0"/>
        <w:rPr>
          <w:rFonts w:ascii="Courier New" w:hAnsi="Courier New" w:cs="Courier New"/>
          <w:sz w:val="16"/>
          <w:lang w:val="de-DE"/>
        </w:rPr>
      </w:pPr>
      <w:r>
        <w:rPr>
          <w:rFonts w:ascii="Courier New" w:hAnsi="Courier New" w:cs="Courier New"/>
          <w:sz w:val="16"/>
          <w:lang w:val="de-DE"/>
        </w:rPr>
        <w:tab/>
      </w:r>
      <w:r>
        <w:rPr>
          <w:rFonts w:ascii="Courier New" w:hAnsi="Courier New" w:cs="Courier New"/>
          <w:sz w:val="16"/>
          <w:lang w:val="de-DE"/>
        </w:rPr>
        <w:tab/>
      </w:r>
      <w:r w:rsidRPr="007057AE">
        <w:rPr>
          <w:rFonts w:ascii="Courier New" w:hAnsi="Courier New" w:cs="Courier New"/>
          <w:sz w:val="16"/>
          <w:lang w:val="de-DE"/>
        </w:rPr>
        <w:t>&lt;</w:t>
      </w:r>
      <w:proofErr w:type="spellStart"/>
      <w:r w:rsidRPr="007057AE">
        <w:rPr>
          <w:rFonts w:ascii="Courier New" w:hAnsi="Courier New" w:cs="Courier New"/>
          <w:sz w:val="16"/>
          <w:lang w:val="de-DE"/>
        </w:rPr>
        <w:t>DecimalDigit</w:t>
      </w:r>
      <w:proofErr w:type="spellEnd"/>
      <w:r w:rsidRPr="007057AE">
        <w:rPr>
          <w:rFonts w:ascii="Courier New" w:hAnsi="Courier New" w:cs="Courier New"/>
          <w:sz w:val="16"/>
          <w:lang w:val="de-DE"/>
        </w:rPr>
        <w:t>&gt;+]</w:t>
      </w:r>
    </w:p>
    <w:p w14:paraId="34D264A1" w14:textId="77777777" w:rsidR="009F342E" w:rsidRPr="009F342E" w:rsidRDefault="009F342E" w:rsidP="009F342E">
      <w:pPr>
        <w:pStyle w:val="ListParagraph"/>
        <w:numPr>
          <w:ilvl w:val="0"/>
          <w:numId w:val="19"/>
        </w:numPr>
        <w:rPr>
          <w:rFonts w:asciiTheme="minorHAnsi" w:hAnsiTheme="minorHAnsi"/>
          <w:szCs w:val="22"/>
        </w:rPr>
      </w:pPr>
      <w:r w:rsidRPr="00155451">
        <w:rPr>
          <w:rFonts w:asciiTheme="minorHAnsi" w:hAnsiTheme="minorHAnsi"/>
          <w:szCs w:val="22"/>
        </w:rPr>
        <w:t xml:space="preserve">The syntactic representation of </w:t>
      </w:r>
      <w:r>
        <w:rPr>
          <w:rFonts w:asciiTheme="minorHAnsi" w:hAnsiTheme="minorHAnsi"/>
          <w:szCs w:val="22"/>
        </w:rPr>
        <w:t xml:space="preserve">a character, an instance of class </w:t>
      </w:r>
      <w:r>
        <w:rPr>
          <w:rFonts w:asciiTheme="minorHAnsi" w:hAnsiTheme="minorHAnsi"/>
          <w:i/>
          <w:szCs w:val="22"/>
        </w:rPr>
        <w:t>Char</w:t>
      </w:r>
      <w:r w:rsidR="00BF3B38">
        <w:rPr>
          <w:rFonts w:asciiTheme="minorHAnsi" w:hAnsiTheme="minorHAnsi"/>
          <w:szCs w:val="22"/>
        </w:rPr>
        <w:t>,</w:t>
      </w:r>
      <w:r>
        <w:rPr>
          <w:rFonts w:asciiTheme="minorHAnsi" w:hAnsiTheme="minorHAnsi"/>
          <w:szCs w:val="22"/>
        </w:rPr>
        <w:t xml:space="preserve"> begins and ends with a</w:t>
      </w:r>
      <w:r w:rsidRPr="00155451">
        <w:rPr>
          <w:rFonts w:asciiTheme="minorHAnsi" w:hAnsiTheme="minorHAnsi"/>
          <w:szCs w:val="22"/>
        </w:rPr>
        <w:t xml:space="preserve"> </w:t>
      </w:r>
      <w:r>
        <w:rPr>
          <w:rFonts w:asciiTheme="minorHAnsi" w:hAnsiTheme="minorHAnsi"/>
          <w:szCs w:val="22"/>
        </w:rPr>
        <w:t>single</w:t>
      </w:r>
      <w:r w:rsidRPr="00155451">
        <w:rPr>
          <w:rFonts w:asciiTheme="minorHAnsi" w:hAnsiTheme="minorHAnsi"/>
          <w:szCs w:val="22"/>
        </w:rPr>
        <w:t xml:space="preserve"> quote character </w:t>
      </w:r>
      <w:r>
        <w:rPr>
          <w:rFonts w:asciiTheme="minorHAnsi" w:hAnsiTheme="minorHAnsi"/>
          <w:szCs w:val="22"/>
        </w:rPr>
        <w:t>‘.</w:t>
      </w:r>
      <w:r w:rsidRPr="00155451">
        <w:rPr>
          <w:rFonts w:asciiTheme="minorHAnsi" w:hAnsiTheme="minorHAnsi"/>
          <w:szCs w:val="22"/>
        </w:rPr>
        <w:t xml:space="preserve"> The precise syntax is detailed in </w:t>
      </w:r>
      <w:r>
        <w:rPr>
          <w:rFonts w:asciiTheme="minorHAnsi" w:hAnsiTheme="minorHAnsi"/>
          <w:szCs w:val="22"/>
        </w:rPr>
        <w:t>A</w:t>
      </w:r>
      <w:r w:rsidRPr="00155451">
        <w:rPr>
          <w:rFonts w:asciiTheme="minorHAnsi" w:hAnsiTheme="minorHAnsi"/>
          <w:szCs w:val="22"/>
        </w:rPr>
        <w:t>ppendix</w:t>
      </w:r>
      <w:r>
        <w:rPr>
          <w:rFonts w:asciiTheme="minorHAnsi" w:hAnsiTheme="minorHAnsi"/>
          <w:szCs w:val="22"/>
        </w:rPr>
        <w:t xml:space="preserve"> B</w:t>
      </w:r>
      <w:r w:rsidRPr="00155451">
        <w:rPr>
          <w:rFonts w:asciiTheme="minorHAnsi" w:hAnsiTheme="minorHAnsi"/>
          <w:szCs w:val="22"/>
        </w:rPr>
        <w:t>.</w:t>
      </w:r>
      <w:r w:rsidRPr="009F342E">
        <w:t xml:space="preserve"> </w:t>
      </w:r>
      <w:r w:rsidRPr="009F342E">
        <w:rPr>
          <w:rFonts w:asciiTheme="minorHAnsi" w:hAnsiTheme="minorHAnsi"/>
        </w:rPr>
        <w:t xml:space="preserve">In </w:t>
      </w:r>
      <w:r>
        <w:rPr>
          <w:rFonts w:asciiTheme="minorHAnsi" w:hAnsiTheme="minorHAnsi"/>
        </w:rPr>
        <w:t>this document,</w:t>
      </w:r>
      <w:r w:rsidRPr="009F342E">
        <w:rPr>
          <w:rFonts w:asciiTheme="minorHAnsi" w:hAnsiTheme="minorHAnsi"/>
        </w:rPr>
        <w:t xml:space="preserve"> we refer to the following classes of</w:t>
      </w:r>
      <w:r>
        <w:rPr>
          <w:rFonts w:asciiTheme="minorHAnsi" w:hAnsiTheme="minorHAnsi"/>
        </w:rPr>
        <w:t xml:space="preserve"> special</w:t>
      </w:r>
      <w:r w:rsidRPr="009F342E">
        <w:rPr>
          <w:rFonts w:asciiTheme="minorHAnsi" w:hAnsiTheme="minorHAnsi"/>
        </w:rPr>
        <w:t xml:space="preserve"> characters and character sequences</w:t>
      </w:r>
      <w:r>
        <w:rPr>
          <w:rFonts w:asciiTheme="minorHAnsi" w:hAnsiTheme="minorHAnsi"/>
        </w:rPr>
        <w:t>:</w:t>
      </w:r>
    </w:p>
    <w:p w14:paraId="066B36CE" w14:textId="77777777" w:rsidR="009F342E" w:rsidRPr="00155451" w:rsidRDefault="009F342E" w:rsidP="009F342E">
      <w:pPr>
        <w:pStyle w:val="ListParagraph"/>
        <w:numPr>
          <w:ilvl w:val="1"/>
          <w:numId w:val="23"/>
        </w:numPr>
        <w:rPr>
          <w:rFonts w:asciiTheme="minorHAnsi" w:hAnsiTheme="minorHAnsi"/>
          <w:szCs w:val="22"/>
        </w:rPr>
      </w:pPr>
      <w:r w:rsidRPr="00155451">
        <w:rPr>
          <w:rFonts w:asciiTheme="minorHAnsi" w:hAnsiTheme="minorHAnsi"/>
          <w:szCs w:val="22"/>
        </w:rPr>
        <w:t>White space characters are: Space(32), TAB(9), CR (13), LF(10), VT(11), FF(12)</w:t>
      </w:r>
    </w:p>
    <w:p w14:paraId="5A2226CB" w14:textId="77777777" w:rsidR="009F342E" w:rsidRDefault="009F342E" w:rsidP="009F342E">
      <w:pPr>
        <w:pStyle w:val="ListParagraph"/>
        <w:numPr>
          <w:ilvl w:val="1"/>
          <w:numId w:val="23"/>
        </w:numPr>
        <w:rPr>
          <w:rFonts w:asciiTheme="minorHAnsi" w:hAnsiTheme="minorHAnsi"/>
          <w:szCs w:val="22"/>
        </w:rPr>
      </w:pPr>
      <w:r w:rsidRPr="00155451">
        <w:rPr>
          <w:rFonts w:asciiTheme="minorHAnsi" w:hAnsiTheme="minorHAnsi"/>
          <w:szCs w:val="22"/>
        </w:rPr>
        <w:t>New line character sequences are: CR (13), LF(10), and CR(13) followed by LF(10)</w:t>
      </w:r>
    </w:p>
    <w:p w14:paraId="6B372F28" w14:textId="77777777" w:rsidR="00BF3B38" w:rsidRPr="00320138" w:rsidRDefault="009F342E" w:rsidP="00320138">
      <w:pPr>
        <w:pStyle w:val="ListParagraph"/>
        <w:numPr>
          <w:ilvl w:val="0"/>
          <w:numId w:val="23"/>
        </w:numPr>
        <w:rPr>
          <w:rFonts w:asciiTheme="minorHAnsi" w:hAnsiTheme="minorHAnsi"/>
          <w:szCs w:val="22"/>
        </w:rPr>
      </w:pPr>
      <w:r w:rsidRPr="00155451">
        <w:rPr>
          <w:rFonts w:asciiTheme="minorHAnsi" w:hAnsiTheme="minorHAnsi"/>
          <w:szCs w:val="22"/>
        </w:rPr>
        <w:t xml:space="preserve">The syntactic representation of a </w:t>
      </w:r>
      <w:r w:rsidRPr="00155451">
        <w:rPr>
          <w:rFonts w:asciiTheme="minorHAnsi" w:hAnsiTheme="minorHAnsi"/>
          <w:i/>
          <w:szCs w:val="22"/>
        </w:rPr>
        <w:t>String</w:t>
      </w:r>
      <w:r w:rsidRPr="00155451">
        <w:rPr>
          <w:rFonts w:asciiTheme="minorHAnsi" w:hAnsiTheme="minorHAnsi"/>
          <w:szCs w:val="22"/>
        </w:rPr>
        <w:t xml:space="preserve"> </w:t>
      </w:r>
      <w:r>
        <w:rPr>
          <w:rFonts w:asciiTheme="minorHAnsi" w:hAnsiTheme="minorHAnsi"/>
          <w:szCs w:val="22"/>
        </w:rPr>
        <w:t>begins and ends with a</w:t>
      </w:r>
      <w:r w:rsidRPr="00155451">
        <w:rPr>
          <w:rFonts w:asciiTheme="minorHAnsi" w:hAnsiTheme="minorHAnsi"/>
          <w:szCs w:val="22"/>
        </w:rPr>
        <w:t xml:space="preserve"> double quote character “. The precise syntax is detailed in </w:t>
      </w:r>
      <w:r>
        <w:rPr>
          <w:rFonts w:asciiTheme="minorHAnsi" w:hAnsiTheme="minorHAnsi"/>
          <w:szCs w:val="22"/>
        </w:rPr>
        <w:t>A</w:t>
      </w:r>
      <w:r w:rsidRPr="00155451">
        <w:rPr>
          <w:rFonts w:asciiTheme="minorHAnsi" w:hAnsiTheme="minorHAnsi"/>
          <w:szCs w:val="22"/>
        </w:rPr>
        <w:t>ppendix</w:t>
      </w:r>
      <w:r>
        <w:rPr>
          <w:rFonts w:asciiTheme="minorHAnsi" w:hAnsiTheme="minorHAnsi"/>
          <w:szCs w:val="22"/>
        </w:rPr>
        <w:t xml:space="preserve"> B</w:t>
      </w:r>
      <w:r w:rsidRPr="00155451">
        <w:rPr>
          <w:rFonts w:asciiTheme="minorHAnsi" w:hAnsiTheme="minorHAnsi"/>
          <w:szCs w:val="22"/>
        </w:rPr>
        <w:t>.</w:t>
      </w:r>
    </w:p>
    <w:p w14:paraId="3F190393" w14:textId="77777777" w:rsidR="0038467B" w:rsidRPr="007057AE" w:rsidRDefault="0038467B" w:rsidP="00320138">
      <w:pPr>
        <w:spacing w:before="240"/>
        <w:rPr>
          <w:lang w:val="de-DE"/>
        </w:rPr>
      </w:pPr>
      <w:proofErr w:type="spellStart"/>
      <w:r w:rsidRPr="007057AE">
        <w:rPr>
          <w:lang w:val="de-DE"/>
        </w:rPr>
        <w:t>Types</w:t>
      </w:r>
      <w:proofErr w:type="spellEnd"/>
      <w:r w:rsidRPr="007057AE">
        <w:rPr>
          <w:lang w:val="de-DE"/>
        </w:rPr>
        <w:t xml:space="preserve"> </w:t>
      </w:r>
      <w:proofErr w:type="spellStart"/>
      <w:r w:rsidRPr="007057AE">
        <w:rPr>
          <w:lang w:val="de-DE"/>
        </w:rPr>
        <w:t>and</w:t>
      </w:r>
      <w:proofErr w:type="spellEnd"/>
      <w:r w:rsidRPr="007057AE">
        <w:rPr>
          <w:lang w:val="de-DE"/>
        </w:rPr>
        <w:t xml:space="preserve"> </w:t>
      </w:r>
      <w:proofErr w:type="spellStart"/>
      <w:r w:rsidRPr="007057AE">
        <w:rPr>
          <w:lang w:val="de-DE"/>
        </w:rPr>
        <w:t>classes</w:t>
      </w:r>
      <w:proofErr w:type="spellEnd"/>
      <w:r w:rsidRPr="007057AE">
        <w:rPr>
          <w:lang w:val="de-DE"/>
        </w:rPr>
        <w:t>:</w:t>
      </w:r>
    </w:p>
    <w:p w14:paraId="3DAAE390" w14:textId="77777777" w:rsidR="0038467B" w:rsidRPr="00155451" w:rsidRDefault="0038467B" w:rsidP="0038467B">
      <w:pPr>
        <w:pStyle w:val="ListParagraph"/>
        <w:numPr>
          <w:ilvl w:val="0"/>
          <w:numId w:val="19"/>
        </w:numPr>
        <w:rPr>
          <w:rFonts w:asciiTheme="minorHAnsi" w:hAnsiTheme="minorHAnsi"/>
          <w:szCs w:val="22"/>
        </w:rPr>
      </w:pPr>
      <w:r w:rsidRPr="00155451">
        <w:rPr>
          <w:rFonts w:asciiTheme="minorHAnsi" w:hAnsiTheme="minorHAnsi"/>
          <w:szCs w:val="22"/>
        </w:rPr>
        <w:t xml:space="preserve">A type C associated with class C consists of </w:t>
      </w:r>
      <w:r w:rsidRPr="00155451">
        <w:rPr>
          <w:rFonts w:asciiTheme="minorHAnsi" w:hAnsiTheme="minorHAnsi"/>
          <w:b/>
          <w:szCs w:val="22"/>
        </w:rPr>
        <w:t>nil</w:t>
      </w:r>
      <w:r w:rsidRPr="00155451">
        <w:rPr>
          <w:rFonts w:asciiTheme="minorHAnsi" w:hAnsiTheme="minorHAnsi"/>
          <w:szCs w:val="22"/>
        </w:rPr>
        <w:t xml:space="preserve"> and all instances of class C and all its subclasses.</w:t>
      </w:r>
    </w:p>
    <w:p w14:paraId="5FE8D7E3" w14:textId="77777777" w:rsidR="0038467B" w:rsidRPr="00155451" w:rsidRDefault="0038467B" w:rsidP="00320138">
      <w:pPr>
        <w:spacing w:before="240"/>
      </w:pPr>
      <w:r w:rsidRPr="00155451">
        <w:t>Description of methods:</w:t>
      </w:r>
    </w:p>
    <w:p w14:paraId="02AF11BC" w14:textId="77777777" w:rsidR="0038467B" w:rsidRDefault="0038467B" w:rsidP="0038467B">
      <w:pPr>
        <w:pStyle w:val="ListParagraph"/>
        <w:numPr>
          <w:ilvl w:val="0"/>
          <w:numId w:val="19"/>
        </w:numPr>
        <w:rPr>
          <w:rFonts w:asciiTheme="minorHAnsi" w:hAnsiTheme="minorHAnsi"/>
          <w:szCs w:val="22"/>
        </w:rPr>
      </w:pPr>
      <w:r w:rsidRPr="00155451">
        <w:rPr>
          <w:rFonts w:asciiTheme="minorHAnsi" w:hAnsiTheme="minorHAnsi"/>
          <w:szCs w:val="22"/>
        </w:rPr>
        <w:t>In all method descriptions</w:t>
      </w:r>
      <w:r w:rsidR="009F342E">
        <w:rPr>
          <w:rFonts w:asciiTheme="minorHAnsi" w:hAnsiTheme="minorHAnsi"/>
          <w:szCs w:val="22"/>
        </w:rPr>
        <w:t xml:space="preserve"> in th</w:t>
      </w:r>
      <w:r w:rsidR="00BF3B38">
        <w:rPr>
          <w:rFonts w:asciiTheme="minorHAnsi" w:hAnsiTheme="minorHAnsi"/>
          <w:szCs w:val="22"/>
        </w:rPr>
        <w:t>e remainder of this</w:t>
      </w:r>
      <w:r w:rsidR="009F342E">
        <w:rPr>
          <w:rFonts w:asciiTheme="minorHAnsi" w:hAnsiTheme="minorHAnsi"/>
          <w:szCs w:val="22"/>
        </w:rPr>
        <w:t xml:space="preserve"> document</w:t>
      </w:r>
      <w:r w:rsidRPr="00155451">
        <w:rPr>
          <w:rFonts w:asciiTheme="minorHAnsi" w:hAnsiTheme="minorHAnsi"/>
          <w:szCs w:val="22"/>
        </w:rPr>
        <w:t>, the receiver refers to the object on which the discussed method is called</w:t>
      </w:r>
      <w:r w:rsidR="00BF3B38">
        <w:rPr>
          <w:rFonts w:asciiTheme="minorHAnsi" w:hAnsiTheme="minorHAnsi"/>
          <w:szCs w:val="22"/>
        </w:rPr>
        <w:t>.</w:t>
      </w:r>
    </w:p>
    <w:p w14:paraId="11480CDA" w14:textId="77777777" w:rsidR="00BF3B38" w:rsidRDefault="00BF3B38">
      <w:pPr>
        <w:spacing w:after="0"/>
      </w:pPr>
      <w:r>
        <w:br w:type="page"/>
      </w:r>
    </w:p>
    <w:p w14:paraId="1421B97A" w14:textId="77777777" w:rsidR="007B4AC8" w:rsidRPr="007A5B3D" w:rsidRDefault="00847480" w:rsidP="007B4AC8">
      <w:pPr>
        <w:pStyle w:val="Title"/>
      </w:pPr>
      <w:r>
        <w:lastRenderedPageBreak/>
        <w:t>Permanent Classes without Constants</w:t>
      </w:r>
    </w:p>
    <w:p w14:paraId="6CD5433A" w14:textId="77777777" w:rsidR="007B4AC8" w:rsidRDefault="007B4AC8" w:rsidP="007B4AC8">
      <w:pPr>
        <w:pStyle w:val="Heading1"/>
      </w:pPr>
      <w:commentRangeStart w:id="0"/>
      <w:r>
        <w:t>Object</w:t>
      </w:r>
      <w:commentRangeEnd w:id="0"/>
      <w:r w:rsidR="003F71D6">
        <w:rPr>
          <w:rStyle w:val="CommentReference"/>
          <w:rFonts w:asciiTheme="minorHAnsi" w:eastAsiaTheme="minorHAnsi" w:hAnsiTheme="minorHAnsi" w:cstheme="minorBidi"/>
          <w:b w:val="0"/>
          <w:bCs w:val="0"/>
          <w:color w:val="auto"/>
        </w:rPr>
        <w:commentReference w:id="0"/>
      </w:r>
    </w:p>
    <w:p w14:paraId="4C80F3F7" w14:textId="77777777" w:rsidR="007B4AC8" w:rsidRDefault="007B4AC8" w:rsidP="007B4AC8">
      <w:r>
        <w:t>This class represents the root superclass of any other data class. It therefore provides generic methods that are applicable to all data objects.</w:t>
      </w:r>
    </w:p>
    <w:p w14:paraId="0A1C3A27" w14:textId="77777777" w:rsidR="007B4AC8" w:rsidRDefault="007B4AC8" w:rsidP="007B4AC8">
      <w:r>
        <w:rPr>
          <w:b/>
          <w:i/>
        </w:rPr>
        <w:t>!=(</w:t>
      </w:r>
      <w:r w:rsidR="00632462">
        <w:rPr>
          <w:b/>
          <w:i/>
        </w:rPr>
        <w:t>o</w:t>
      </w:r>
      <w:r>
        <w:rPr>
          <w:b/>
          <w:i/>
        </w:rPr>
        <w:t>: Object)</w:t>
      </w:r>
      <w:r w:rsidR="00005408">
        <w:rPr>
          <w:b/>
          <w:i/>
        </w:rPr>
        <w:t>:</w:t>
      </w:r>
      <w:r>
        <w:rPr>
          <w:b/>
          <w:i/>
        </w:rPr>
        <w:t xml:space="preserve"> Boolean</w:t>
      </w:r>
      <w:r w:rsidR="0015052A">
        <w:rPr>
          <w:b/>
          <w:i/>
        </w:rPr>
        <w:br/>
      </w:r>
      <w:r>
        <w:t xml:space="preserve">Returns </w:t>
      </w:r>
      <w:r w:rsidRPr="006200D9">
        <w:rPr>
          <w:b/>
        </w:rPr>
        <w:t>true</w:t>
      </w:r>
      <w:r>
        <w:t xml:space="preserve"> in case </w:t>
      </w:r>
      <w:r w:rsidR="00025165">
        <w:t>o</w:t>
      </w:r>
      <w:r>
        <w:t xml:space="preserve"> is not equal</w:t>
      </w:r>
      <w:r w:rsidR="00EF6F1A">
        <w:t xml:space="preserve"> to </w:t>
      </w:r>
      <w:r w:rsidR="00EF6F1A" w:rsidRPr="00F71889">
        <w:t>the receiver</w:t>
      </w:r>
      <w:r w:rsidR="00EF6F1A">
        <w:t xml:space="preserve"> and </w:t>
      </w:r>
      <w:r w:rsidRPr="006200D9">
        <w:rPr>
          <w:b/>
        </w:rPr>
        <w:t>false</w:t>
      </w:r>
      <w:r>
        <w:t xml:space="preserve"> otherwi</w:t>
      </w:r>
      <w:r w:rsidR="00025165">
        <w:t>se. The result is equivalent to</w:t>
      </w:r>
      <w:r>
        <w:t xml:space="preserve"> (</w:t>
      </w:r>
      <w:r w:rsidR="00632462" w:rsidRPr="00025165">
        <w:t>receiver</w:t>
      </w:r>
      <w:r>
        <w:t xml:space="preserve"> = </w:t>
      </w:r>
      <w:r w:rsidR="00025165">
        <w:t>o</w:t>
      </w:r>
      <w:r>
        <w:t xml:space="preserve">) </w:t>
      </w:r>
      <w:r w:rsidR="00EF6F1A">
        <w:t>not</w:t>
      </w:r>
      <w:r w:rsidR="00025165">
        <w:t>.</w:t>
      </w:r>
      <w:r w:rsidR="00025165" w:rsidRPr="00025165">
        <w:t xml:space="preserve"> </w:t>
      </w:r>
      <w:r w:rsidR="00625ACB">
        <w:t>It has a special syntax of the form o1</w:t>
      </w:r>
      <w:r w:rsidR="00213C4C">
        <w:t xml:space="preserve"> </w:t>
      </w:r>
      <w:r w:rsidR="00625ACB">
        <w:t>!=</w:t>
      </w:r>
      <w:r w:rsidR="00213C4C">
        <w:t xml:space="preserve"> </w:t>
      </w:r>
      <w:r w:rsidR="00625ACB">
        <w:t xml:space="preserve">o2, where o1 acts as the receiver and o2 as the argument </w:t>
      </w:r>
    </w:p>
    <w:p w14:paraId="77EFA176" w14:textId="77777777" w:rsidR="007B4AC8" w:rsidRDefault="007B4AC8" w:rsidP="007B4AC8">
      <w:r>
        <w:rPr>
          <w:b/>
          <w:i/>
        </w:rPr>
        <w:t>!==(</w:t>
      </w:r>
      <w:r w:rsidR="00632462">
        <w:rPr>
          <w:b/>
          <w:i/>
        </w:rPr>
        <w:t>o</w:t>
      </w:r>
      <w:r>
        <w:rPr>
          <w:b/>
          <w:i/>
        </w:rPr>
        <w:t>: Object)</w:t>
      </w:r>
      <w:r w:rsidR="00005408">
        <w:rPr>
          <w:b/>
          <w:i/>
        </w:rPr>
        <w:t>:</w:t>
      </w:r>
      <w:r>
        <w:rPr>
          <w:b/>
          <w:i/>
        </w:rPr>
        <w:t xml:space="preserve"> Boolean</w:t>
      </w:r>
      <w:r w:rsidR="0015052A">
        <w:rPr>
          <w:b/>
          <w:i/>
        </w:rPr>
        <w:br/>
      </w:r>
      <w:r>
        <w:t xml:space="preserve">Returns </w:t>
      </w:r>
      <w:r w:rsidRPr="006200D9">
        <w:rPr>
          <w:b/>
        </w:rPr>
        <w:t>true</w:t>
      </w:r>
      <w:r>
        <w:t xml:space="preserve"> in case </w:t>
      </w:r>
      <w:r w:rsidR="00025165">
        <w:t>o</w:t>
      </w:r>
      <w:r>
        <w:t xml:space="preserve"> is not identical </w:t>
      </w:r>
      <w:r w:rsidR="00EF6F1A">
        <w:t xml:space="preserve">to </w:t>
      </w:r>
      <w:r w:rsidR="00632462" w:rsidRPr="00025165">
        <w:t>the receiver</w:t>
      </w:r>
      <w:r w:rsidR="00EF6F1A">
        <w:t xml:space="preserve"> and</w:t>
      </w:r>
      <w:r>
        <w:t xml:space="preserve"> </w:t>
      </w:r>
      <w:r w:rsidRPr="006200D9">
        <w:rPr>
          <w:b/>
        </w:rPr>
        <w:t>false</w:t>
      </w:r>
      <w:r>
        <w:t xml:space="preserve"> otherwise. The result is equivalent to: (</w:t>
      </w:r>
      <w:r w:rsidR="00632462">
        <w:rPr>
          <w:b/>
        </w:rPr>
        <w:t>receiver</w:t>
      </w:r>
      <w:r>
        <w:t xml:space="preserve"> == </w:t>
      </w:r>
      <w:r w:rsidR="00025165">
        <w:t>o</w:t>
      </w:r>
      <w:r>
        <w:t xml:space="preserve">) not. </w:t>
      </w:r>
      <w:r w:rsidR="00625ACB">
        <w:t>It has a special syntax of the form o1</w:t>
      </w:r>
      <w:r w:rsidR="00213C4C">
        <w:t xml:space="preserve"> </w:t>
      </w:r>
      <w:r w:rsidR="00625ACB">
        <w:t>!==</w:t>
      </w:r>
      <w:r w:rsidR="00213C4C">
        <w:t xml:space="preserve"> </w:t>
      </w:r>
      <w:r w:rsidR="00625ACB">
        <w:t>o2, where o1 acts as the receiver and o2 as the argument.</w:t>
      </w:r>
    </w:p>
    <w:p w14:paraId="3F122E05" w14:textId="77777777" w:rsidR="00025165" w:rsidRDefault="007B4AC8" w:rsidP="007B4AC8">
      <w:r>
        <w:rPr>
          <w:b/>
          <w:i/>
        </w:rPr>
        <w:t>=(</w:t>
      </w:r>
      <w:r w:rsidR="00632462">
        <w:rPr>
          <w:b/>
          <w:i/>
        </w:rPr>
        <w:t>o</w:t>
      </w:r>
      <w:r>
        <w:rPr>
          <w:b/>
          <w:i/>
        </w:rPr>
        <w:t>: Object)</w:t>
      </w:r>
      <w:r w:rsidR="00005408">
        <w:rPr>
          <w:b/>
          <w:i/>
        </w:rPr>
        <w:t>:</w:t>
      </w:r>
      <w:r>
        <w:rPr>
          <w:b/>
          <w:i/>
        </w:rPr>
        <w:t xml:space="preserve"> Boolean</w:t>
      </w:r>
      <w:r w:rsidR="0015052A">
        <w:rPr>
          <w:b/>
          <w:i/>
        </w:rPr>
        <w:br/>
      </w:r>
      <w:r w:rsidR="00904E77">
        <w:t>I</w:t>
      </w:r>
      <w:r>
        <w:t xml:space="preserve">mplements the equality relation. </w:t>
      </w:r>
      <w:r w:rsidR="00C74C90">
        <w:t>For primitive objects, = is equivalent to ==. For user-defined classes, i</w:t>
      </w:r>
      <w:r w:rsidR="00025165">
        <w:t>t r</w:t>
      </w:r>
      <w:r>
        <w:t xml:space="preserve">eturns </w:t>
      </w:r>
      <w:r w:rsidRPr="006200D9">
        <w:rPr>
          <w:b/>
        </w:rPr>
        <w:t>true</w:t>
      </w:r>
      <w:r>
        <w:t xml:space="preserve"> </w:t>
      </w:r>
      <w:r w:rsidR="00904E77">
        <w:t xml:space="preserve">if </w:t>
      </w:r>
      <w:r w:rsidR="00025165">
        <w:t>o</w:t>
      </w:r>
      <w:r>
        <w:t xml:space="preserve"> is an object of the same class </w:t>
      </w:r>
      <w:r w:rsidRPr="00025165">
        <w:t xml:space="preserve">as </w:t>
      </w:r>
      <w:r w:rsidR="00632462" w:rsidRPr="00025165">
        <w:t>the receiver</w:t>
      </w:r>
      <w:r>
        <w:t xml:space="preserve"> and all instance variables of </w:t>
      </w:r>
      <w:r w:rsidR="00025165">
        <w:t>o</w:t>
      </w:r>
      <w:r>
        <w:t xml:space="preserve"> </w:t>
      </w:r>
      <w:r w:rsidRPr="00025165">
        <w:t xml:space="preserve">and </w:t>
      </w:r>
      <w:r w:rsidR="00632462" w:rsidRPr="00025165">
        <w:t>the receiver</w:t>
      </w:r>
      <w:r>
        <w:t xml:space="preserve"> </w:t>
      </w:r>
      <w:r w:rsidR="00EF6F1A">
        <w:t>are (recursively) equal as</w:t>
      </w:r>
      <w:r>
        <w:t xml:space="preserve"> well. Otherwise, it returns </w:t>
      </w:r>
      <w:r w:rsidRPr="001C0EB3">
        <w:rPr>
          <w:b/>
        </w:rPr>
        <w:t>false</w:t>
      </w:r>
      <w:r>
        <w:t xml:space="preserve">. </w:t>
      </w:r>
      <w:r w:rsidR="00C74C90">
        <w:t xml:space="preserve">For non-primitive native classes, the behavior is as defined for the user-defined classes, unless specified differently at the description of the class. </w:t>
      </w:r>
      <w:r w:rsidR="00625ACB">
        <w:t>It has a special syntax of the form o1</w:t>
      </w:r>
      <w:r w:rsidR="00213C4C">
        <w:t xml:space="preserve"> </w:t>
      </w:r>
      <w:r w:rsidR="00625ACB">
        <w:t>=</w:t>
      </w:r>
      <w:r w:rsidR="00213C4C">
        <w:t xml:space="preserve"> </w:t>
      </w:r>
      <w:r w:rsidR="00625ACB">
        <w:t>o2, where o1 acts as the receiver and o2 as the argument.</w:t>
      </w:r>
    </w:p>
    <w:p w14:paraId="377C3CED" w14:textId="77777777" w:rsidR="00904E77" w:rsidRDefault="007B4AC8" w:rsidP="007B4AC8">
      <w:r>
        <w:rPr>
          <w:b/>
          <w:i/>
        </w:rPr>
        <w:t>==(</w:t>
      </w:r>
      <w:r w:rsidR="00632462">
        <w:rPr>
          <w:b/>
          <w:i/>
        </w:rPr>
        <w:t>o</w:t>
      </w:r>
      <w:r>
        <w:rPr>
          <w:b/>
          <w:i/>
        </w:rPr>
        <w:t>: Object)</w:t>
      </w:r>
      <w:r w:rsidR="00005408">
        <w:rPr>
          <w:b/>
          <w:i/>
        </w:rPr>
        <w:t>:</w:t>
      </w:r>
      <w:r>
        <w:rPr>
          <w:b/>
          <w:i/>
        </w:rPr>
        <w:t xml:space="preserve"> Boolean</w:t>
      </w:r>
      <w:r w:rsidR="0015052A">
        <w:rPr>
          <w:b/>
          <w:i/>
        </w:rPr>
        <w:br/>
      </w:r>
      <w:r w:rsidR="00904E77">
        <w:t>I</w:t>
      </w:r>
      <w:r>
        <w:t xml:space="preserve">mplements the identity relation. Returns </w:t>
      </w:r>
      <w:r w:rsidRPr="006200D9">
        <w:rPr>
          <w:b/>
        </w:rPr>
        <w:t>true</w:t>
      </w:r>
      <w:r>
        <w:t xml:space="preserve"> in case </w:t>
      </w:r>
      <w:proofErr w:type="spellStart"/>
      <w:r w:rsidR="00904E77">
        <w:t>o</w:t>
      </w:r>
      <w:proofErr w:type="spellEnd"/>
      <w:r>
        <w:t xml:space="preserve"> </w:t>
      </w:r>
      <w:r w:rsidR="00EF6F1A">
        <w:t>refers to the same object as</w:t>
      </w:r>
      <w:r>
        <w:t xml:space="preserve"> </w:t>
      </w:r>
      <w:r w:rsidR="00632462" w:rsidRPr="00904E77">
        <w:t>the receiver</w:t>
      </w:r>
      <w:r>
        <w:t xml:space="preserve">. Otherwise, it returns </w:t>
      </w:r>
      <w:r w:rsidRPr="001C0EB3">
        <w:rPr>
          <w:b/>
        </w:rPr>
        <w:t>false</w:t>
      </w:r>
      <w:r>
        <w:t xml:space="preserve">. </w:t>
      </w:r>
      <w:r w:rsidR="0015052A">
        <w:t>It has a special syntax of the form o1</w:t>
      </w:r>
      <w:r w:rsidR="00213C4C">
        <w:t xml:space="preserve"> </w:t>
      </w:r>
      <w:r w:rsidR="0015052A">
        <w:t>==</w:t>
      </w:r>
      <w:r w:rsidR="00213C4C">
        <w:t xml:space="preserve"> </w:t>
      </w:r>
      <w:r w:rsidR="0015052A">
        <w:t>o2, where o1 acts as the receiver and o2 as the argument.</w:t>
      </w:r>
    </w:p>
    <w:p w14:paraId="343A1209" w14:textId="77777777" w:rsidR="007B4AC8" w:rsidRDefault="007B4AC8" w:rsidP="007B4AC8">
      <w:proofErr w:type="spellStart"/>
      <w:r>
        <w:rPr>
          <w:b/>
          <w:i/>
        </w:rPr>
        <w:t>deepCopy</w:t>
      </w:r>
      <w:proofErr w:type="spellEnd"/>
      <w:r w:rsidR="00005408">
        <w:rPr>
          <w:b/>
          <w:i/>
        </w:rPr>
        <w:t>:</w:t>
      </w:r>
      <w:r>
        <w:rPr>
          <w:b/>
          <w:i/>
        </w:rPr>
        <w:t xml:space="preserve"> Object</w:t>
      </w:r>
      <w:r w:rsidR="0015052A">
        <w:rPr>
          <w:b/>
          <w:i/>
        </w:rPr>
        <w:br/>
      </w:r>
      <w:r w:rsidR="00DA631E">
        <w:t>For user-defined classes</w:t>
      </w:r>
      <w:r w:rsidR="001955E3">
        <w:t xml:space="preserve"> not extending non-permanent native classes</w:t>
      </w:r>
      <w:r w:rsidR="00DA631E">
        <w:t xml:space="preserve">, it returns </w:t>
      </w:r>
      <w:r>
        <w:t xml:space="preserve">a clone of </w:t>
      </w:r>
      <w:r w:rsidR="00632462" w:rsidRPr="00904E77">
        <w:t>the receiver</w:t>
      </w:r>
      <w:r>
        <w:t xml:space="preserve"> as a new object. This means that a new instance of the </w:t>
      </w:r>
      <w:r w:rsidR="007B7D06">
        <w:t xml:space="preserve">receiver’s </w:t>
      </w:r>
      <w:r>
        <w:t>class is returned</w:t>
      </w:r>
      <w:r w:rsidR="00904E77">
        <w:t>,</w:t>
      </w:r>
      <w:r>
        <w:t xml:space="preserve"> where each instance variable is assigned to clones in a recursive manner</w:t>
      </w:r>
      <w:r w:rsidR="007D19BD">
        <w:t>, such that all (indirect) references to the same original object result in references to a single cloned object. The original and cloned data object structures are isomorphic</w:t>
      </w:r>
      <w:r>
        <w:t>.</w:t>
      </w:r>
      <w:r w:rsidR="0015052A">
        <w:t xml:space="preserve"> For primitive </w:t>
      </w:r>
      <w:r w:rsidR="00DA631E">
        <w:t xml:space="preserve">classes, </w:t>
      </w:r>
      <w:r w:rsidR="0015052A">
        <w:t>the receiver itself is returned.</w:t>
      </w:r>
      <w:r w:rsidR="00FF6D1B">
        <w:t xml:space="preserve"> </w:t>
      </w:r>
      <w:r w:rsidR="00320138">
        <w:t>The</w:t>
      </w:r>
      <w:r w:rsidR="00FF6D1B">
        <w:t xml:space="preserve"> </w:t>
      </w:r>
      <w:r w:rsidR="00975F71">
        <w:t xml:space="preserve">non-permanent </w:t>
      </w:r>
      <w:r w:rsidR="00FF6D1B">
        <w:t>native classes</w:t>
      </w:r>
      <w:r w:rsidR="00320138">
        <w:t xml:space="preserve"> </w:t>
      </w:r>
      <w:r w:rsidR="001955E3">
        <w:t xml:space="preserve">(and </w:t>
      </w:r>
      <w:r w:rsidR="00424FBC">
        <w:t xml:space="preserve">any </w:t>
      </w:r>
      <w:r w:rsidR="001955E3">
        <w:t xml:space="preserve">user-defined subclasses) </w:t>
      </w:r>
      <w:r w:rsidR="00320138">
        <w:t>do not support copying and</w:t>
      </w:r>
      <w:r w:rsidR="00FF6D1B">
        <w:t xml:space="preserve"> </w:t>
      </w:r>
      <w:r w:rsidR="001955E3">
        <w:t xml:space="preserve">therefore, </w:t>
      </w:r>
      <w:r w:rsidR="0071403E">
        <w:t>an error is generated</w:t>
      </w:r>
      <w:r w:rsidR="00FF6D1B">
        <w:t>.</w:t>
      </w:r>
      <w:r w:rsidR="00DA631E">
        <w:t xml:space="preserve"> For non-primitive permanent classes, the behavior is as defined for the user-defined classes, unless specified differently at the description of the class.</w:t>
      </w:r>
    </w:p>
    <w:p w14:paraId="32D2B71E" w14:textId="77777777" w:rsidR="007B4AC8" w:rsidRDefault="007B4AC8" w:rsidP="007B4AC8">
      <w:r>
        <w:rPr>
          <w:b/>
          <w:i/>
        </w:rPr>
        <w:t>error(</w:t>
      </w:r>
      <w:r w:rsidR="00632462">
        <w:rPr>
          <w:b/>
          <w:i/>
        </w:rPr>
        <w:t>s</w:t>
      </w:r>
      <w:r>
        <w:rPr>
          <w:b/>
          <w:i/>
        </w:rPr>
        <w:t>: String)</w:t>
      </w:r>
      <w:r w:rsidR="00005408">
        <w:rPr>
          <w:b/>
          <w:i/>
        </w:rPr>
        <w:t>:</w:t>
      </w:r>
      <w:r>
        <w:rPr>
          <w:b/>
          <w:i/>
        </w:rPr>
        <w:t xml:space="preserve"> Object</w:t>
      </w:r>
      <w:r w:rsidR="0015052A">
        <w:rPr>
          <w:b/>
          <w:i/>
        </w:rPr>
        <w:br/>
      </w:r>
      <w:r w:rsidR="00EF6F1A">
        <w:t xml:space="preserve">This method allows to signal erroneous behavior. Semantically it does nothing, but </w:t>
      </w:r>
      <w:r w:rsidR="00904E77">
        <w:t xml:space="preserve">tools </w:t>
      </w:r>
      <w:r w:rsidR="00EF6F1A">
        <w:t xml:space="preserve">tend to halt execution of </w:t>
      </w:r>
      <w:r w:rsidR="00904E77">
        <w:t xml:space="preserve">a </w:t>
      </w:r>
      <w:r w:rsidR="00EF6F1A">
        <w:t xml:space="preserve">model after this method and show message </w:t>
      </w:r>
      <w:r w:rsidR="00904E77">
        <w:t>s</w:t>
      </w:r>
      <w:r w:rsidR="00EF6F1A">
        <w:t xml:space="preserve"> to the user.</w:t>
      </w:r>
    </w:p>
    <w:p w14:paraId="58C7B730" w14:textId="77777777" w:rsidR="001A74AD" w:rsidRDefault="001A74AD" w:rsidP="001A74AD">
      <w:r>
        <w:rPr>
          <w:b/>
          <w:i/>
        </w:rPr>
        <w:t>assert(b: Boolean, s: String): Object</w:t>
      </w:r>
      <w:r>
        <w:rPr>
          <w:b/>
          <w:i/>
        </w:rPr>
        <w:br/>
      </w:r>
      <w:r>
        <w:t xml:space="preserve">This method allows to signal erroneous behavior for a condition </w:t>
      </w:r>
      <w:r w:rsidRPr="00BC210F">
        <w:rPr>
          <w:i/>
        </w:rPr>
        <w:t>b</w:t>
      </w:r>
      <w:r>
        <w:t xml:space="preserve">. Semantically it does nothing, but tools tend to halt execution of a model after this method when expression b evaluates to </w:t>
      </w:r>
      <w:r w:rsidR="00BC210F">
        <w:rPr>
          <w:b/>
        </w:rPr>
        <w:t>false</w:t>
      </w:r>
      <w:r>
        <w:t xml:space="preserve"> and show message s to the user.</w:t>
      </w:r>
    </w:p>
    <w:p w14:paraId="00CB9C9C" w14:textId="77777777" w:rsidR="007B4AC8" w:rsidRDefault="007B4AC8" w:rsidP="007B4AC8">
      <w:r>
        <w:rPr>
          <w:b/>
          <w:i/>
        </w:rPr>
        <w:lastRenderedPageBreak/>
        <w:t>marshal</w:t>
      </w:r>
      <w:r w:rsidR="00005408">
        <w:rPr>
          <w:b/>
          <w:i/>
        </w:rPr>
        <w:t>:</w:t>
      </w:r>
      <w:r>
        <w:rPr>
          <w:b/>
          <w:i/>
        </w:rPr>
        <w:t xml:space="preserve"> String</w:t>
      </w:r>
      <w:r w:rsidR="0015052A">
        <w:rPr>
          <w:b/>
          <w:i/>
        </w:rPr>
        <w:br/>
      </w:r>
      <w:r w:rsidR="007B7D06">
        <w:t>R</w:t>
      </w:r>
      <w:r>
        <w:t xml:space="preserve">eturns a standardized </w:t>
      </w:r>
      <w:r w:rsidRPr="008A5846">
        <w:rPr>
          <w:i/>
        </w:rPr>
        <w:t>String</w:t>
      </w:r>
      <w:r>
        <w:t xml:space="preserve"> </w:t>
      </w:r>
      <w:r w:rsidRPr="00904E77">
        <w:t xml:space="preserve">representation of </w:t>
      </w:r>
      <w:r w:rsidR="00632462" w:rsidRPr="00904E77">
        <w:t>the receiver</w:t>
      </w:r>
      <w:r>
        <w:t xml:space="preserve">. </w:t>
      </w:r>
      <w:r w:rsidR="0015052A">
        <w:t xml:space="preserve">See </w:t>
      </w:r>
      <w:r w:rsidR="0038467B">
        <w:t xml:space="preserve">Appendix A </w:t>
      </w:r>
      <w:r w:rsidR="0015052A">
        <w:t xml:space="preserve">for the syntax of the representation. </w:t>
      </w:r>
      <w:r>
        <w:t xml:space="preserve">The inverse functionality is implemented as method </w:t>
      </w:r>
      <w:proofErr w:type="spellStart"/>
      <w:r w:rsidRPr="006F2D5F">
        <w:rPr>
          <w:i/>
        </w:rPr>
        <w:t>unmarshal</w:t>
      </w:r>
      <w:proofErr w:type="spellEnd"/>
      <w:r>
        <w:t xml:space="preserve"> </w:t>
      </w:r>
      <w:r w:rsidR="00EF6F1A">
        <w:t xml:space="preserve">in </w:t>
      </w:r>
      <w:r>
        <w:t xml:space="preserve">class </w:t>
      </w:r>
      <w:r w:rsidRPr="00904E77">
        <w:rPr>
          <w:i/>
        </w:rPr>
        <w:t>String</w:t>
      </w:r>
      <w:r>
        <w:t>. It can for example be used to communicate arbitrary objects between different POOSL models via files or sockets in a standardized way.</w:t>
      </w:r>
    </w:p>
    <w:p w14:paraId="1E43BCEE" w14:textId="77777777" w:rsidR="007B4AC8" w:rsidRDefault="007B4AC8" w:rsidP="007B4AC8">
      <w:proofErr w:type="spellStart"/>
      <w:r>
        <w:rPr>
          <w:b/>
          <w:i/>
        </w:rPr>
        <w:t>printString</w:t>
      </w:r>
      <w:proofErr w:type="spellEnd"/>
      <w:r w:rsidR="00005408">
        <w:rPr>
          <w:b/>
          <w:i/>
        </w:rPr>
        <w:t>:</w:t>
      </w:r>
      <w:r>
        <w:rPr>
          <w:b/>
          <w:i/>
        </w:rPr>
        <w:t xml:space="preserve"> String</w:t>
      </w:r>
      <w:r w:rsidR="0015052A">
        <w:rPr>
          <w:b/>
          <w:i/>
        </w:rPr>
        <w:br/>
      </w:r>
      <w:r w:rsidR="007B7D06">
        <w:t>R</w:t>
      </w:r>
      <w:r w:rsidR="00EF6F1A">
        <w:t xml:space="preserve">eturns a </w:t>
      </w:r>
      <w:r w:rsidR="00EF6F1A" w:rsidRPr="008A5846">
        <w:rPr>
          <w:i/>
        </w:rPr>
        <w:t>String</w:t>
      </w:r>
      <w:r w:rsidR="00EF6F1A">
        <w:t xml:space="preserve"> representation of </w:t>
      </w:r>
      <w:r w:rsidR="00632462" w:rsidRPr="00904E77">
        <w:t>the receiver</w:t>
      </w:r>
      <w:r w:rsidR="00EF6F1A">
        <w:t>. It is the typical means used by tools to retrieve a representation of an object to users of those tools.</w:t>
      </w:r>
      <w:r w:rsidR="00576AE8">
        <w:t xml:space="preserve"> </w:t>
      </w:r>
      <w:r w:rsidR="00EF6F1A">
        <w:t xml:space="preserve">The standard behavior in class </w:t>
      </w:r>
      <w:r w:rsidR="00EF6F1A" w:rsidRPr="00DF42B1">
        <w:rPr>
          <w:i/>
        </w:rPr>
        <w:t>Object</w:t>
      </w:r>
      <w:r w:rsidR="00EF6F1A">
        <w:t xml:space="preserve"> returns just the class name</w:t>
      </w:r>
      <w:r w:rsidR="005343CA">
        <w:t xml:space="preserve">. </w:t>
      </w:r>
      <w:r w:rsidR="00EF6F1A">
        <w:t>This is overridden in subclasses to display more specific information on the object.</w:t>
      </w:r>
      <w:r w:rsidR="00576AE8" w:rsidRPr="00576AE8">
        <w:t xml:space="preserve"> </w:t>
      </w:r>
      <w:r w:rsidR="00576AE8">
        <w:t xml:space="preserve">If the receiver is an instance of a primitive class or class </w:t>
      </w:r>
      <w:r w:rsidR="00576AE8" w:rsidRPr="00644CAA">
        <w:rPr>
          <w:i/>
        </w:rPr>
        <w:t>String</w:t>
      </w:r>
      <w:r w:rsidR="00576AE8">
        <w:t>, the syntactic constant representation of the receiver is returned.</w:t>
      </w:r>
    </w:p>
    <w:p w14:paraId="27B3A90A" w14:textId="77777777" w:rsidR="00F40CBC" w:rsidRDefault="007B4AC8">
      <w:proofErr w:type="spellStart"/>
      <w:r w:rsidRPr="006B6A8E">
        <w:rPr>
          <w:rStyle w:val="Code"/>
        </w:rPr>
        <w:t>shallowCopy</w:t>
      </w:r>
      <w:proofErr w:type="spellEnd"/>
      <w:r w:rsidR="00005408">
        <w:rPr>
          <w:b/>
          <w:i/>
        </w:rPr>
        <w:t>:</w:t>
      </w:r>
      <w:r>
        <w:rPr>
          <w:b/>
          <w:i/>
        </w:rPr>
        <w:t xml:space="preserve"> Object</w:t>
      </w:r>
      <w:r w:rsidR="0015052A">
        <w:rPr>
          <w:b/>
          <w:i/>
        </w:rPr>
        <w:br/>
      </w:r>
      <w:r w:rsidR="00DA631E">
        <w:t>For user-defined classes</w:t>
      </w:r>
      <w:r w:rsidR="00424FBC">
        <w:t xml:space="preserve"> not extending non-permanent native classes</w:t>
      </w:r>
      <w:r w:rsidR="00DA631E">
        <w:t xml:space="preserve">, it returns </w:t>
      </w:r>
      <w:r w:rsidR="00EF6F1A">
        <w:t>a shallow copy o</w:t>
      </w:r>
      <w:r w:rsidR="00EF6F1A" w:rsidRPr="007B7D06">
        <w:t xml:space="preserve">f </w:t>
      </w:r>
      <w:r w:rsidR="00632462" w:rsidRPr="007B7D06">
        <w:t>the receiver</w:t>
      </w:r>
      <w:r w:rsidR="00DA631E">
        <w:t>. This</w:t>
      </w:r>
      <w:r w:rsidR="00EF6F1A">
        <w:t xml:space="preserve"> means that a new object of the </w:t>
      </w:r>
      <w:r w:rsidR="007B7D06">
        <w:t xml:space="preserve">receiver’s </w:t>
      </w:r>
      <w:r w:rsidR="00EF6F1A">
        <w:t xml:space="preserve">class is created, for which </w:t>
      </w:r>
      <w:r w:rsidR="007B7D06">
        <w:t>the instance variable</w:t>
      </w:r>
      <w:r w:rsidR="00320138">
        <w:t>s</w:t>
      </w:r>
      <w:r w:rsidR="007B7D06">
        <w:t xml:space="preserve"> refer</w:t>
      </w:r>
      <w:r w:rsidR="00EF6F1A">
        <w:t xml:space="preserve"> to the same objects as the </w:t>
      </w:r>
      <w:r w:rsidR="007D19BD">
        <w:t xml:space="preserve">corresponding </w:t>
      </w:r>
      <w:r w:rsidR="00EF6F1A">
        <w:t xml:space="preserve">instance variables of </w:t>
      </w:r>
      <w:r w:rsidR="00632462" w:rsidRPr="007B7D06">
        <w:t>the receiver</w:t>
      </w:r>
      <w:r w:rsidR="00EF6F1A">
        <w:t>.</w:t>
      </w:r>
      <w:r w:rsidR="00DA631E" w:rsidRPr="00DA631E">
        <w:t xml:space="preserve"> </w:t>
      </w:r>
      <w:r w:rsidR="00DA631E">
        <w:t>For primitive classes, the receiver itself is returned. For non-permanent native classes</w:t>
      </w:r>
      <w:r w:rsidR="00424FBC">
        <w:t xml:space="preserve"> (and any user-defined subclasses)</w:t>
      </w:r>
      <w:r w:rsidR="00DA631E">
        <w:t xml:space="preserve">, </w:t>
      </w:r>
      <w:r w:rsidR="007D19BD">
        <w:t>an error is generated</w:t>
      </w:r>
      <w:r w:rsidR="00DA631E">
        <w:t>. For non-primitive permanent classes, the behavior is as defined for the user-defined classes, unless specified differently at the description of the class.</w:t>
      </w:r>
    </w:p>
    <w:p w14:paraId="3268BAEA" w14:textId="6AA2629D" w:rsidR="00C55E60" w:rsidRDefault="00C55E60" w:rsidP="00C55E60">
      <w:proofErr w:type="spellStart"/>
      <w:r>
        <w:rPr>
          <w:rStyle w:val="Code"/>
        </w:rPr>
        <w:t>isOfType</w:t>
      </w:r>
      <w:proofErr w:type="spellEnd"/>
      <w:r w:rsidR="00EC592B">
        <w:rPr>
          <w:rStyle w:val="Code"/>
        </w:rPr>
        <w:t>(s: String)</w:t>
      </w:r>
      <w:r>
        <w:rPr>
          <w:b/>
          <w:i/>
        </w:rPr>
        <w:t xml:space="preserve">: </w:t>
      </w:r>
      <w:r w:rsidR="00EC592B">
        <w:rPr>
          <w:b/>
          <w:i/>
        </w:rPr>
        <w:t>Boolean</w:t>
      </w:r>
      <w:r>
        <w:rPr>
          <w:b/>
          <w:i/>
        </w:rPr>
        <w:br/>
      </w:r>
      <w:r w:rsidR="00623366">
        <w:t xml:space="preserve">If </w:t>
      </w:r>
      <w:r w:rsidR="00623366" w:rsidRPr="00623366">
        <w:rPr>
          <w:i/>
        </w:rPr>
        <w:t>s</w:t>
      </w:r>
      <w:r w:rsidR="00623366">
        <w:t xml:space="preserve"> does not refer to the name of an existing class, an error is generated. </w:t>
      </w:r>
      <w:r w:rsidR="006F1187">
        <w:t xml:space="preserve">In case </w:t>
      </w:r>
      <w:r w:rsidR="006F1187" w:rsidRPr="006F1187">
        <w:rPr>
          <w:i/>
        </w:rPr>
        <w:t>s</w:t>
      </w:r>
      <w:r w:rsidR="006F1187">
        <w:t xml:space="preserve"> does refer to the name of an existing class</w:t>
      </w:r>
      <w:r w:rsidR="00623366">
        <w:t>,</w:t>
      </w:r>
      <w:r>
        <w:t xml:space="preserve"> </w:t>
      </w:r>
      <w:r w:rsidR="00EC592B" w:rsidRPr="00EC592B">
        <w:rPr>
          <w:b/>
        </w:rPr>
        <w:t>true</w:t>
      </w:r>
      <w:r w:rsidR="00EC592B">
        <w:t xml:space="preserve"> </w:t>
      </w:r>
      <w:r w:rsidR="00623366">
        <w:t xml:space="preserve">is returned </w:t>
      </w:r>
      <w:r w:rsidR="00EC592B">
        <w:t xml:space="preserve">in case the </w:t>
      </w:r>
      <w:r>
        <w:t xml:space="preserve">receiver </w:t>
      </w:r>
      <w:r w:rsidR="00E40E34">
        <w:t xml:space="preserve">is of the </w:t>
      </w:r>
      <w:r>
        <w:t>type</w:t>
      </w:r>
      <w:r w:rsidR="00EC592B">
        <w:t xml:space="preserve"> </w:t>
      </w:r>
      <w:r w:rsidR="00E40E34">
        <w:t>associated with the class with name</w:t>
      </w:r>
      <w:r w:rsidR="00EC592B">
        <w:t xml:space="preserve"> </w:t>
      </w:r>
      <w:r w:rsidR="00EC592B" w:rsidRPr="00EC592B">
        <w:rPr>
          <w:i/>
        </w:rPr>
        <w:t>s</w:t>
      </w:r>
      <w:r w:rsidR="00EC592B">
        <w:t xml:space="preserve"> and </w:t>
      </w:r>
      <w:r w:rsidR="00EC592B" w:rsidRPr="00EC592B">
        <w:rPr>
          <w:b/>
        </w:rPr>
        <w:t>false</w:t>
      </w:r>
      <w:r w:rsidR="00EC592B">
        <w:t xml:space="preserve"> </w:t>
      </w:r>
      <w:r w:rsidR="00E40E34">
        <w:t>otherwise</w:t>
      </w:r>
      <w:r>
        <w:t>.</w:t>
      </w:r>
    </w:p>
    <w:p w14:paraId="76D76FC5" w14:textId="77777777" w:rsidR="00CF3D56" w:rsidRDefault="00CF3D56" w:rsidP="00CF3D56">
      <w:pPr>
        <w:pStyle w:val="Heading1"/>
      </w:pPr>
      <w:r>
        <w:t>Array</w:t>
      </w:r>
    </w:p>
    <w:p w14:paraId="41E7C912" w14:textId="47FE0571" w:rsidR="00CF3D56" w:rsidRPr="003D4D6F" w:rsidRDefault="00CF3D56" w:rsidP="00CF3D56">
      <w:r>
        <w:t xml:space="preserve">This class extends </w:t>
      </w:r>
      <w:r w:rsidRPr="00532915">
        <w:rPr>
          <w:rStyle w:val="Classname"/>
        </w:rPr>
        <w:t>Object</w:t>
      </w:r>
      <w:r>
        <w:t xml:space="preserve">. It represents an indexed list of (arbitrary typed) objects. Creating a new </w:t>
      </w:r>
      <w:r w:rsidRPr="00532915">
        <w:rPr>
          <w:rStyle w:val="Classname"/>
        </w:rPr>
        <w:t>Array</w:t>
      </w:r>
      <w:r>
        <w:t xml:space="preserve"> yields an indexed list of size 0 (empty </w:t>
      </w:r>
      <w:r w:rsidRPr="00DC7266">
        <w:rPr>
          <w:i/>
        </w:rPr>
        <w:t>Array</w:t>
      </w:r>
      <w:r>
        <w:t>).</w:t>
      </w:r>
      <w:r w:rsidR="003D4B6B">
        <w:t xml:space="preserve"> Valid indices for non-empty </w:t>
      </w:r>
      <w:r w:rsidR="003D4B6B" w:rsidRPr="003D4B6B">
        <w:rPr>
          <w:i/>
        </w:rPr>
        <w:t>Arrays</w:t>
      </w:r>
      <w:r w:rsidR="003D4B6B">
        <w:t xml:space="preserve"> range from 1 to the size of the </w:t>
      </w:r>
      <w:r w:rsidR="003D4B6B" w:rsidRPr="003D4B6B">
        <w:rPr>
          <w:i/>
        </w:rPr>
        <w:t>Array</w:t>
      </w:r>
      <w:r w:rsidR="003D4B6B">
        <w:t>.</w:t>
      </w:r>
    </w:p>
    <w:p w14:paraId="74199A5E" w14:textId="77777777" w:rsidR="00DF42B1" w:rsidRDefault="00DF42B1" w:rsidP="00DF42B1">
      <w:r>
        <w:rPr>
          <w:b/>
          <w:i/>
        </w:rPr>
        <w:t>=(o: Object): Boolean</w:t>
      </w:r>
      <w:r>
        <w:rPr>
          <w:b/>
          <w:i/>
        </w:rPr>
        <w:br/>
      </w:r>
      <w:r>
        <w:t xml:space="preserve">Returns </w:t>
      </w:r>
      <w:r w:rsidRPr="0002706A">
        <w:rPr>
          <w:b/>
        </w:rPr>
        <w:t>true</w:t>
      </w:r>
      <w:r>
        <w:t xml:space="preserve"> in case o is an </w:t>
      </w:r>
      <w:r w:rsidRPr="0002706A">
        <w:rPr>
          <w:i/>
        </w:rPr>
        <w:t>Array</w:t>
      </w:r>
      <w:r>
        <w:t xml:space="preserve"> of the same size as the receiver </w:t>
      </w:r>
      <w:r w:rsidR="007D19BD">
        <w:t>and</w:t>
      </w:r>
      <w:r>
        <w:t xml:space="preserve"> for each index, </w:t>
      </w:r>
      <w:r w:rsidR="008651B1">
        <w:t xml:space="preserve">the objects </w:t>
      </w:r>
      <w:r>
        <w:t xml:space="preserve">both </w:t>
      </w:r>
      <w:r w:rsidRPr="0002706A">
        <w:rPr>
          <w:i/>
        </w:rPr>
        <w:t>Array</w:t>
      </w:r>
      <w:r>
        <w:t xml:space="preserve">s refer to </w:t>
      </w:r>
      <w:r w:rsidR="008651B1">
        <w:t>are equal (</w:t>
      </w:r>
      <w:r w:rsidR="007D19BD">
        <w:t>in terms</w:t>
      </w:r>
      <w:r w:rsidR="008651B1">
        <w:t xml:space="preserve"> of =)</w:t>
      </w:r>
      <w:r>
        <w:t xml:space="preserve">. Otherwise, it returns </w:t>
      </w:r>
      <w:r w:rsidRPr="0002706A">
        <w:rPr>
          <w:b/>
        </w:rPr>
        <w:t>false</w:t>
      </w:r>
      <w:r>
        <w:t>.</w:t>
      </w:r>
    </w:p>
    <w:p w14:paraId="1543F865" w14:textId="77777777" w:rsidR="008651B1" w:rsidRDefault="008651B1" w:rsidP="008651B1">
      <w:proofErr w:type="spellStart"/>
      <w:r>
        <w:rPr>
          <w:b/>
          <w:i/>
        </w:rPr>
        <w:t>deepCopy</w:t>
      </w:r>
      <w:proofErr w:type="spellEnd"/>
      <w:r>
        <w:rPr>
          <w:b/>
          <w:i/>
        </w:rPr>
        <w:t>: Object</w:t>
      </w:r>
      <w:r>
        <w:rPr>
          <w:b/>
          <w:i/>
        </w:rPr>
        <w:br/>
      </w:r>
      <w:r>
        <w:t xml:space="preserve">Returns a new </w:t>
      </w:r>
      <w:r w:rsidRPr="0002706A">
        <w:rPr>
          <w:i/>
        </w:rPr>
        <w:t>Array</w:t>
      </w:r>
      <w:r>
        <w:t xml:space="preserve"> object with the same size as the receiver and at each index, a</w:t>
      </w:r>
      <w:r w:rsidR="007D19BD">
        <w:t xml:space="preserve"> recursive</w:t>
      </w:r>
      <w:r>
        <w:t xml:space="preserve"> </w:t>
      </w:r>
      <w:proofErr w:type="spellStart"/>
      <w:r w:rsidRPr="00DF42B1">
        <w:rPr>
          <w:i/>
        </w:rPr>
        <w:t>deepCopy</w:t>
      </w:r>
      <w:proofErr w:type="spellEnd"/>
      <w:r>
        <w:t xml:space="preserve"> of the object referred to by the receiver at that index.</w:t>
      </w:r>
    </w:p>
    <w:p w14:paraId="6B9CF210" w14:textId="77777777" w:rsidR="008651B1" w:rsidRDefault="008651B1" w:rsidP="00DF42B1">
      <w:proofErr w:type="spellStart"/>
      <w:r w:rsidRPr="006B6A8E">
        <w:rPr>
          <w:rStyle w:val="Code"/>
        </w:rPr>
        <w:t>shallowCopy</w:t>
      </w:r>
      <w:proofErr w:type="spellEnd"/>
      <w:r>
        <w:rPr>
          <w:b/>
          <w:i/>
        </w:rPr>
        <w:t>: Object</w:t>
      </w:r>
      <w:r>
        <w:rPr>
          <w:b/>
          <w:i/>
        </w:rPr>
        <w:br/>
      </w:r>
      <w:r>
        <w:t xml:space="preserve">Returns a new </w:t>
      </w:r>
      <w:r w:rsidRPr="0002706A">
        <w:rPr>
          <w:i/>
        </w:rPr>
        <w:t>Array</w:t>
      </w:r>
      <w:r>
        <w:t xml:space="preserve"> object with the same size as the receiver and at each index, it refers to the same object referred to by the receiver at that index.</w:t>
      </w:r>
    </w:p>
    <w:p w14:paraId="7EFF3291" w14:textId="77777777" w:rsidR="008651B1" w:rsidRDefault="008651B1" w:rsidP="00DF42B1">
      <w:proofErr w:type="spellStart"/>
      <w:r>
        <w:rPr>
          <w:b/>
          <w:i/>
        </w:rPr>
        <w:t>printString</w:t>
      </w:r>
      <w:proofErr w:type="spellEnd"/>
      <w:r>
        <w:rPr>
          <w:b/>
          <w:i/>
        </w:rPr>
        <w:t>: String</w:t>
      </w:r>
      <w:r>
        <w:rPr>
          <w:b/>
          <w:i/>
        </w:rPr>
        <w:br/>
      </w:r>
      <w:r>
        <w:t xml:space="preserve">Returns a </w:t>
      </w:r>
      <w:r w:rsidRPr="008A5846">
        <w:rPr>
          <w:i/>
        </w:rPr>
        <w:t>String</w:t>
      </w:r>
      <w:r>
        <w:t xml:space="preserve"> equal to “Empty Array” in case the receiver has size 0. Otherwise, it consists of </w:t>
      </w:r>
      <w:r w:rsidRPr="006E2B73">
        <w:rPr>
          <w:i/>
        </w:rPr>
        <w:t>String</w:t>
      </w:r>
      <w:r>
        <w:t xml:space="preserve"> “Array(“ followed by a comma separated list of </w:t>
      </w:r>
      <w:r w:rsidRPr="006E2B73">
        <w:rPr>
          <w:i/>
        </w:rPr>
        <w:t>String</w:t>
      </w:r>
      <w:r>
        <w:t>s</w:t>
      </w:r>
      <w:r w:rsidR="007D19BD">
        <w:t xml:space="preserve">, the result s of </w:t>
      </w:r>
      <w:r w:rsidR="006E2B73">
        <w:t xml:space="preserve">calling </w:t>
      </w:r>
      <w:proofErr w:type="spellStart"/>
      <w:r w:rsidR="006E2B73">
        <w:t>printString</w:t>
      </w:r>
      <w:proofErr w:type="spellEnd"/>
      <w:r w:rsidR="006E2B73">
        <w:t xml:space="preserve"> on the objects from index 1 to the size of the receiver, followed by “)”</w:t>
      </w:r>
      <w:r>
        <w:t>.</w:t>
      </w:r>
    </w:p>
    <w:p w14:paraId="1F43CE1A" w14:textId="77777777" w:rsidR="00CF3D56" w:rsidRPr="003D4D6F" w:rsidRDefault="00CF3D56" w:rsidP="00CF3D56">
      <w:r>
        <w:rPr>
          <w:b/>
          <w:i/>
        </w:rPr>
        <w:lastRenderedPageBreak/>
        <w:t>at</w:t>
      </w:r>
      <w:r w:rsidRPr="00532915">
        <w:rPr>
          <w:rStyle w:val="Code"/>
        </w:rPr>
        <w:t>(</w:t>
      </w:r>
      <w:proofErr w:type="spellStart"/>
      <w:r w:rsidRPr="00532915">
        <w:rPr>
          <w:rStyle w:val="Code"/>
        </w:rPr>
        <w:t>i</w:t>
      </w:r>
      <w:proofErr w:type="spellEnd"/>
      <w:r w:rsidRPr="00532915">
        <w:rPr>
          <w:rStyle w:val="Code"/>
        </w:rPr>
        <w:t>: Integer)</w:t>
      </w:r>
      <w:r>
        <w:rPr>
          <w:rStyle w:val="Code"/>
        </w:rPr>
        <w:t>:</w:t>
      </w:r>
      <w:r w:rsidRPr="00532915">
        <w:rPr>
          <w:rStyle w:val="Code"/>
        </w:rPr>
        <w:t xml:space="preserve"> Object</w:t>
      </w:r>
      <w:r w:rsidRPr="00532915">
        <w:rPr>
          <w:rStyle w:val="Code"/>
        </w:rPr>
        <w:br/>
      </w:r>
      <w:r>
        <w:t xml:space="preserve">Returns the object located at index </w:t>
      </w:r>
      <w:proofErr w:type="spellStart"/>
      <w:r>
        <w:t>i</w:t>
      </w:r>
      <w:proofErr w:type="spellEnd"/>
      <w:r>
        <w:t xml:space="preserve"> in case </w:t>
      </w:r>
      <w:proofErr w:type="spellStart"/>
      <w:r>
        <w:t>i</w:t>
      </w:r>
      <w:proofErr w:type="spellEnd"/>
      <w:r>
        <w:t xml:space="preserve"> ranges between 1 and the size </w:t>
      </w:r>
      <w:r w:rsidRPr="00623B34">
        <w:t>the receiver</w:t>
      </w:r>
      <w:r>
        <w:t>. Otherwise, an index out-of-bounds error is generated.</w:t>
      </w:r>
    </w:p>
    <w:p w14:paraId="074684CE" w14:textId="77777777" w:rsidR="00CF3D56" w:rsidRPr="00BC5359" w:rsidRDefault="00CF3D56" w:rsidP="00CF3D56">
      <w:r>
        <w:rPr>
          <w:b/>
          <w:i/>
        </w:rPr>
        <w:t>size</w:t>
      </w:r>
      <w:r>
        <w:rPr>
          <w:rStyle w:val="Code"/>
        </w:rPr>
        <w:t>:</w:t>
      </w:r>
      <w:r w:rsidRPr="00532915">
        <w:rPr>
          <w:rStyle w:val="Code"/>
        </w:rPr>
        <w:t xml:space="preserve"> Integer</w:t>
      </w:r>
      <w:r w:rsidRPr="00532915">
        <w:rPr>
          <w:rStyle w:val="Code"/>
        </w:rPr>
        <w:br/>
      </w:r>
      <w:r>
        <w:t xml:space="preserve">Returns the size of </w:t>
      </w:r>
      <w:r w:rsidRPr="00623B34">
        <w:t>the receiver</w:t>
      </w:r>
      <w:r>
        <w:t>.</w:t>
      </w:r>
    </w:p>
    <w:p w14:paraId="37617FA5" w14:textId="77777777" w:rsidR="00CF3D56" w:rsidRDefault="00CF3D56" w:rsidP="00CF3D56">
      <w:pPr>
        <w:rPr>
          <w:b/>
        </w:rPr>
      </w:pPr>
      <w:proofErr w:type="spellStart"/>
      <w:r>
        <w:rPr>
          <w:b/>
          <w:i/>
        </w:rPr>
        <w:t>putAt</w:t>
      </w:r>
      <w:proofErr w:type="spellEnd"/>
      <w:r w:rsidRPr="00532915">
        <w:rPr>
          <w:rStyle w:val="Code"/>
        </w:rPr>
        <w:t>(</w:t>
      </w:r>
      <w:proofErr w:type="spellStart"/>
      <w:r w:rsidRPr="00532915">
        <w:rPr>
          <w:rStyle w:val="Code"/>
        </w:rPr>
        <w:t>i</w:t>
      </w:r>
      <w:proofErr w:type="spellEnd"/>
      <w:r w:rsidRPr="00532915">
        <w:rPr>
          <w:rStyle w:val="Code"/>
        </w:rPr>
        <w:t>: Integer, o: Object)</w:t>
      </w:r>
      <w:r>
        <w:rPr>
          <w:rStyle w:val="Code"/>
        </w:rPr>
        <w:t>:</w:t>
      </w:r>
      <w:r w:rsidRPr="00532915">
        <w:rPr>
          <w:rStyle w:val="Code"/>
        </w:rPr>
        <w:t xml:space="preserve"> Array</w:t>
      </w:r>
      <w:r w:rsidRPr="00532915">
        <w:rPr>
          <w:rStyle w:val="Code"/>
        </w:rPr>
        <w:br/>
      </w:r>
      <w:r>
        <w:t xml:space="preserve">Replaces the object at index </w:t>
      </w:r>
      <w:proofErr w:type="spellStart"/>
      <w:r>
        <w:t>i</w:t>
      </w:r>
      <w:proofErr w:type="spellEnd"/>
      <w:r>
        <w:t xml:space="preserve"> with o in case </w:t>
      </w:r>
      <w:proofErr w:type="spellStart"/>
      <w:r>
        <w:t>i</w:t>
      </w:r>
      <w:proofErr w:type="spellEnd"/>
      <w:r>
        <w:t xml:space="preserve"> ranges between 1 and the size </w:t>
      </w:r>
      <w:r w:rsidRPr="00623B34">
        <w:t>of the receiver</w:t>
      </w:r>
      <w:r>
        <w:t>. Otherwise, an index out-of-bounds error is generated. It returns the receiver.</w:t>
      </w:r>
    </w:p>
    <w:p w14:paraId="326AA83F" w14:textId="77777777" w:rsidR="00CF3D56" w:rsidRDefault="00CF3D56" w:rsidP="00CF3D56">
      <w:proofErr w:type="spellStart"/>
      <w:r w:rsidRPr="00532915">
        <w:rPr>
          <w:rStyle w:val="Code"/>
        </w:rPr>
        <w:t>putAll</w:t>
      </w:r>
      <w:proofErr w:type="spellEnd"/>
      <w:r w:rsidRPr="00532915">
        <w:rPr>
          <w:rStyle w:val="Code"/>
        </w:rPr>
        <w:t>(o: Object)</w:t>
      </w:r>
      <w:r>
        <w:rPr>
          <w:rStyle w:val="Code"/>
        </w:rPr>
        <w:t>:</w:t>
      </w:r>
      <w:r w:rsidRPr="00532915">
        <w:rPr>
          <w:rStyle w:val="Code"/>
        </w:rPr>
        <w:t xml:space="preserve"> Array</w:t>
      </w:r>
      <w:r w:rsidRPr="00532915">
        <w:rPr>
          <w:rStyle w:val="Code"/>
        </w:rPr>
        <w:br/>
      </w:r>
      <w:r>
        <w:t xml:space="preserve">Makes all indices in </w:t>
      </w:r>
      <w:r w:rsidRPr="00623B34">
        <w:t>the receiver</w:t>
      </w:r>
      <w:r>
        <w:t xml:space="preserve"> refer to object o (without making copies). It returns the receiver.</w:t>
      </w:r>
    </w:p>
    <w:p w14:paraId="40C5416B" w14:textId="77777777" w:rsidR="00CF3D56" w:rsidRDefault="00CF3D56" w:rsidP="00CF3D56">
      <w:r>
        <w:rPr>
          <w:b/>
          <w:i/>
        </w:rPr>
        <w:t>resize</w:t>
      </w:r>
      <w:r w:rsidRPr="00532915">
        <w:rPr>
          <w:rStyle w:val="Code"/>
        </w:rPr>
        <w:t>(</w:t>
      </w:r>
      <w:proofErr w:type="spellStart"/>
      <w:r w:rsidRPr="00532915">
        <w:rPr>
          <w:rStyle w:val="Code"/>
        </w:rPr>
        <w:t>i</w:t>
      </w:r>
      <w:proofErr w:type="spellEnd"/>
      <w:r w:rsidRPr="00532915">
        <w:rPr>
          <w:rStyle w:val="Code"/>
        </w:rPr>
        <w:t>: Integer)</w:t>
      </w:r>
      <w:r>
        <w:rPr>
          <w:rStyle w:val="Code"/>
        </w:rPr>
        <w:t>:</w:t>
      </w:r>
      <w:r w:rsidRPr="00532915">
        <w:rPr>
          <w:rStyle w:val="Code"/>
        </w:rPr>
        <w:t xml:space="preserve"> Array</w:t>
      </w:r>
      <w:r w:rsidRPr="00532915">
        <w:rPr>
          <w:rStyle w:val="Code"/>
        </w:rPr>
        <w:br/>
      </w:r>
      <w:r>
        <w:t xml:space="preserve">Modifies the size of </w:t>
      </w:r>
      <w:r w:rsidRPr="00623B34">
        <w:t>the receiver</w:t>
      </w:r>
      <w:r>
        <w:t xml:space="preserve"> to </w:t>
      </w:r>
      <w:proofErr w:type="spellStart"/>
      <w:r>
        <w:t>i</w:t>
      </w:r>
      <w:proofErr w:type="spellEnd"/>
      <w:r>
        <w:t xml:space="preserve"> (in case </w:t>
      </w:r>
      <w:proofErr w:type="spellStart"/>
      <w:r>
        <w:t>i</w:t>
      </w:r>
      <w:proofErr w:type="spellEnd"/>
      <w:r>
        <w:t xml:space="preserve"> &gt;= 0). In case </w:t>
      </w:r>
      <w:proofErr w:type="spellStart"/>
      <w:r>
        <w:t>i</w:t>
      </w:r>
      <w:proofErr w:type="spellEnd"/>
      <w:r>
        <w:t xml:space="preserve"> &lt; 0, an error is generated. When </w:t>
      </w:r>
      <w:proofErr w:type="spellStart"/>
      <w:r>
        <w:t>i</w:t>
      </w:r>
      <w:proofErr w:type="spellEnd"/>
      <w:r>
        <w:t xml:space="preserve"> is larger than the original size </w:t>
      </w:r>
      <w:r w:rsidRPr="00623B34">
        <w:t>of the receiver</w:t>
      </w:r>
      <w:r>
        <w:t xml:space="preserve">, all new locations are filled with </w:t>
      </w:r>
      <w:r w:rsidRPr="00C0741D">
        <w:rPr>
          <w:b/>
        </w:rPr>
        <w:t>nil</w:t>
      </w:r>
      <w:r>
        <w:rPr>
          <w:b/>
        </w:rPr>
        <w:t>.</w:t>
      </w:r>
      <w:r w:rsidRPr="00BC5359">
        <w:t xml:space="preserve"> </w:t>
      </w:r>
      <w:r>
        <w:t xml:space="preserve">When </w:t>
      </w:r>
      <w:proofErr w:type="spellStart"/>
      <w:r>
        <w:t>i</w:t>
      </w:r>
      <w:proofErr w:type="spellEnd"/>
      <w:r>
        <w:t xml:space="preserve"> is smaller than the original size of </w:t>
      </w:r>
      <w:r w:rsidRPr="00623B34">
        <w:t>the receiver</w:t>
      </w:r>
      <w:r>
        <w:t>, the objects at indices between i+1 and the original size will no longer be contained. It returns the receiver.</w:t>
      </w:r>
    </w:p>
    <w:p w14:paraId="6A6B791D" w14:textId="77777777" w:rsidR="00CF3D56" w:rsidRPr="003141BA" w:rsidRDefault="00CF3D56" w:rsidP="00CF3D56">
      <w:r w:rsidRPr="003141BA">
        <w:rPr>
          <w:b/>
          <w:i/>
        </w:rPr>
        <w:t>+(a: Array)</w:t>
      </w:r>
      <w:r>
        <w:rPr>
          <w:b/>
          <w:i/>
        </w:rPr>
        <w:t>:</w:t>
      </w:r>
      <w:r w:rsidRPr="003141BA">
        <w:rPr>
          <w:b/>
          <w:i/>
        </w:rPr>
        <w:t xml:space="preserve"> Array</w:t>
      </w:r>
      <w:r w:rsidRPr="003141BA">
        <w:rPr>
          <w:b/>
          <w:i/>
        </w:rPr>
        <w:br/>
      </w:r>
      <w:r w:rsidRPr="003141BA">
        <w:t xml:space="preserve">Returns a new </w:t>
      </w:r>
      <w:r w:rsidRPr="003141BA">
        <w:rPr>
          <w:i/>
        </w:rPr>
        <w:t>Array</w:t>
      </w:r>
      <w:r w:rsidRPr="003141BA">
        <w:t xml:space="preserve"> consisting of a copy of the receiver that has the size of the receiver plus the size of a, where the indices between 1 and the size of the receiver are filled with the objects in the receiver (in the same order) and the indices between the size of the receiver + 1 and the size of the returned </w:t>
      </w:r>
      <w:r w:rsidRPr="003141BA">
        <w:rPr>
          <w:i/>
        </w:rPr>
        <w:t>Array</w:t>
      </w:r>
      <w:r w:rsidRPr="003141BA">
        <w:t xml:space="preserve"> contain the objects in a (in the same order). It has a special syntax of the form </w:t>
      </w:r>
      <w:r>
        <w:t>a</w:t>
      </w:r>
      <w:r w:rsidRPr="003141BA">
        <w:t xml:space="preserve">1 + </w:t>
      </w:r>
      <w:r>
        <w:t>a</w:t>
      </w:r>
      <w:r w:rsidRPr="003141BA">
        <w:t xml:space="preserve">2, where </w:t>
      </w:r>
      <w:r>
        <w:t>a</w:t>
      </w:r>
      <w:r w:rsidRPr="003141BA">
        <w:t xml:space="preserve">1 acts as the receiver and </w:t>
      </w:r>
      <w:r>
        <w:t>a</w:t>
      </w:r>
      <w:r w:rsidRPr="003141BA">
        <w:t>2 as the argument.</w:t>
      </w:r>
    </w:p>
    <w:p w14:paraId="3812462C" w14:textId="77777777" w:rsidR="00CF3D56" w:rsidRPr="003141BA" w:rsidRDefault="00CF3D56" w:rsidP="00CF3D56">
      <w:proofErr w:type="spellStart"/>
      <w:r w:rsidRPr="003141BA">
        <w:rPr>
          <w:b/>
          <w:i/>
        </w:rPr>
        <w:t>concat</w:t>
      </w:r>
      <w:proofErr w:type="spellEnd"/>
      <w:r w:rsidRPr="003141BA">
        <w:rPr>
          <w:b/>
          <w:i/>
        </w:rPr>
        <w:t>(a: Array)</w:t>
      </w:r>
      <w:r>
        <w:rPr>
          <w:b/>
          <w:i/>
        </w:rPr>
        <w:t>:</w:t>
      </w:r>
      <w:r w:rsidRPr="003141BA">
        <w:rPr>
          <w:b/>
          <w:i/>
        </w:rPr>
        <w:t xml:space="preserve"> Array</w:t>
      </w:r>
      <w:r w:rsidRPr="003141BA">
        <w:rPr>
          <w:b/>
          <w:i/>
        </w:rPr>
        <w:br/>
      </w:r>
      <w:r w:rsidRPr="003141BA">
        <w:t xml:space="preserve">Modifies the receiver by increasing its size with the size of a, where the indices between the size of the receiver + 1 and the size of the returned </w:t>
      </w:r>
      <w:r w:rsidRPr="003141BA">
        <w:rPr>
          <w:i/>
        </w:rPr>
        <w:t>Array</w:t>
      </w:r>
      <w:r w:rsidRPr="003141BA">
        <w:t xml:space="preserve"> contain the objects in a (in the same order).</w:t>
      </w:r>
    </w:p>
    <w:p w14:paraId="301ACA65" w14:textId="77777777" w:rsidR="00CF3D56" w:rsidRPr="003141BA" w:rsidRDefault="00CF3D56" w:rsidP="00CF3D56">
      <w:r w:rsidRPr="003141BA">
        <w:rPr>
          <w:b/>
          <w:i/>
        </w:rPr>
        <w:t>find(</w:t>
      </w:r>
      <w:proofErr w:type="spellStart"/>
      <w:r w:rsidRPr="003141BA">
        <w:rPr>
          <w:b/>
          <w:i/>
        </w:rPr>
        <w:t>i</w:t>
      </w:r>
      <w:proofErr w:type="spellEnd"/>
      <w:r w:rsidRPr="003141BA">
        <w:rPr>
          <w:b/>
          <w:i/>
        </w:rPr>
        <w:t>: Integer, o: Object)</w:t>
      </w:r>
      <w:r>
        <w:rPr>
          <w:b/>
          <w:i/>
        </w:rPr>
        <w:t>:</w:t>
      </w:r>
      <w:r w:rsidRPr="003141BA">
        <w:rPr>
          <w:b/>
          <w:i/>
        </w:rPr>
        <w:t xml:space="preserve"> Integer</w:t>
      </w:r>
      <w:r w:rsidRPr="003141BA">
        <w:rPr>
          <w:b/>
          <w:i/>
        </w:rPr>
        <w:br/>
      </w:r>
      <w:r w:rsidRPr="003141BA">
        <w:t xml:space="preserve">This method searches the receiver for object o, starting from index </w:t>
      </w:r>
      <w:proofErr w:type="spellStart"/>
      <w:r w:rsidRPr="003141BA">
        <w:t>i</w:t>
      </w:r>
      <w:proofErr w:type="spellEnd"/>
      <w:r w:rsidRPr="003141BA">
        <w:t xml:space="preserve">. If </w:t>
      </w:r>
      <w:r>
        <w:t xml:space="preserve">an </w:t>
      </w:r>
      <w:r w:rsidRPr="003141BA">
        <w:t>object</w:t>
      </w:r>
      <w:r>
        <w:t xml:space="preserve"> equal to</w:t>
      </w:r>
      <w:r w:rsidRPr="003141BA">
        <w:t xml:space="preserve"> </w:t>
      </w:r>
      <w:proofErr w:type="spellStart"/>
      <w:r w:rsidRPr="003141BA">
        <w:t>o</w:t>
      </w:r>
      <w:proofErr w:type="spellEnd"/>
      <w:r w:rsidRPr="003141BA">
        <w:t xml:space="preserve"> is found, the index (between 1 and the size of the receiver) at which o is located is returned. In case </w:t>
      </w:r>
      <w:proofErr w:type="spellStart"/>
      <w:r w:rsidRPr="003141BA">
        <w:t>i</w:t>
      </w:r>
      <w:proofErr w:type="spellEnd"/>
      <w:r w:rsidRPr="003141BA">
        <w:t xml:space="preserve"> is smaller than 1 or larger than the size of the receiver, an index out-of-bounds error is generated. In all other cases, it returns 0.</w:t>
      </w:r>
    </w:p>
    <w:p w14:paraId="0ED35851" w14:textId="77777777" w:rsidR="00CF3D56" w:rsidRDefault="00CF3D56" w:rsidP="00CF3D56">
      <w:proofErr w:type="spellStart"/>
      <w:r w:rsidRPr="003141BA">
        <w:rPr>
          <w:b/>
          <w:i/>
        </w:rPr>
        <w:t>subArray</w:t>
      </w:r>
      <w:proofErr w:type="spellEnd"/>
      <w:r w:rsidRPr="003141BA">
        <w:rPr>
          <w:b/>
          <w:i/>
        </w:rPr>
        <w:t>(</w:t>
      </w:r>
      <w:proofErr w:type="spellStart"/>
      <w:r w:rsidRPr="003141BA">
        <w:rPr>
          <w:b/>
          <w:i/>
        </w:rPr>
        <w:t>i</w:t>
      </w:r>
      <w:proofErr w:type="spellEnd"/>
      <w:r w:rsidRPr="003141BA">
        <w:rPr>
          <w:b/>
          <w:i/>
        </w:rPr>
        <w:t>, l: Integer)</w:t>
      </w:r>
      <w:r>
        <w:rPr>
          <w:b/>
          <w:i/>
        </w:rPr>
        <w:t>:</w:t>
      </w:r>
      <w:r w:rsidRPr="003141BA">
        <w:rPr>
          <w:b/>
          <w:i/>
        </w:rPr>
        <w:t xml:space="preserve"> Array</w:t>
      </w:r>
      <w:r w:rsidRPr="003141BA">
        <w:rPr>
          <w:b/>
          <w:i/>
        </w:rPr>
        <w:br/>
      </w:r>
      <w:r w:rsidRPr="003141BA">
        <w:t xml:space="preserve">Returns a new </w:t>
      </w:r>
      <w:r w:rsidRPr="003141BA">
        <w:rPr>
          <w:i/>
        </w:rPr>
        <w:t>Array</w:t>
      </w:r>
      <w:r w:rsidRPr="003141BA">
        <w:t xml:space="preserve"> of size l containing a copy of the objects in the receiver starting at index </w:t>
      </w:r>
      <w:proofErr w:type="spellStart"/>
      <w:r w:rsidRPr="003141BA">
        <w:t>i</w:t>
      </w:r>
      <w:proofErr w:type="spellEnd"/>
      <w:r w:rsidRPr="003141BA">
        <w:t xml:space="preserve"> in case </w:t>
      </w:r>
      <w:proofErr w:type="spellStart"/>
      <w:r w:rsidRPr="003141BA">
        <w:t>i</w:t>
      </w:r>
      <w:proofErr w:type="spellEnd"/>
      <w:r w:rsidRPr="003141BA">
        <w:t xml:space="preserve"> is between 1 and the size of the receiver</w:t>
      </w:r>
      <w:r>
        <w:t>, l is non-negative</w:t>
      </w:r>
      <w:r w:rsidRPr="003141BA">
        <w:t xml:space="preserve"> and </w:t>
      </w:r>
      <w:proofErr w:type="spellStart"/>
      <w:r w:rsidRPr="003141BA">
        <w:t>i</w:t>
      </w:r>
      <w:proofErr w:type="spellEnd"/>
      <w:r w:rsidRPr="003141BA">
        <w:t xml:space="preserve"> + l</w:t>
      </w:r>
      <w:r>
        <w:t>-1</w:t>
      </w:r>
      <w:r w:rsidRPr="003141BA">
        <w:t xml:space="preserve"> is at most equal to the size of the receiver. Otherwise, an index out-of-bounds error is generated.</w:t>
      </w:r>
    </w:p>
    <w:p w14:paraId="5CEFC3D0" w14:textId="77777777" w:rsidR="007B7D06" w:rsidRDefault="007B7D06">
      <w:pPr>
        <w:rPr>
          <w:rFonts w:asciiTheme="majorHAnsi" w:eastAsiaTheme="majorEastAsia" w:hAnsiTheme="majorHAnsi" w:cstheme="majorBidi"/>
          <w:color w:val="17365D" w:themeColor="text2" w:themeShade="BF"/>
          <w:spacing w:val="5"/>
          <w:kern w:val="28"/>
          <w:sz w:val="44"/>
          <w:szCs w:val="52"/>
        </w:rPr>
      </w:pPr>
      <w:r>
        <w:br w:type="page"/>
      </w:r>
    </w:p>
    <w:p w14:paraId="7537D8BA" w14:textId="77777777" w:rsidR="00847480" w:rsidRDefault="00847480" w:rsidP="00847480">
      <w:pPr>
        <w:pStyle w:val="Title"/>
      </w:pPr>
      <w:r>
        <w:lastRenderedPageBreak/>
        <w:t>Permanent Classes with Constants</w:t>
      </w:r>
    </w:p>
    <w:p w14:paraId="7A82536C" w14:textId="77777777" w:rsidR="00847480" w:rsidRDefault="00847480" w:rsidP="00847480">
      <w:pPr>
        <w:pStyle w:val="Heading1"/>
      </w:pPr>
      <w:r>
        <w:t>String</w:t>
      </w:r>
    </w:p>
    <w:p w14:paraId="74C7602D" w14:textId="77777777" w:rsidR="00847480" w:rsidRDefault="00847480" w:rsidP="00847480">
      <w:r>
        <w:t xml:space="preserve">This class extends </w:t>
      </w:r>
      <w:r w:rsidRPr="008A5846">
        <w:rPr>
          <w:i/>
        </w:rPr>
        <w:t>Object</w:t>
      </w:r>
      <w:r>
        <w:t xml:space="preserve">. It represents the class of strings (of arbitrary </w:t>
      </w:r>
      <w:r w:rsidR="0002706A">
        <w:t>size</w:t>
      </w:r>
      <w:r>
        <w:t>).</w:t>
      </w:r>
    </w:p>
    <w:p w14:paraId="1FC187A0" w14:textId="77777777" w:rsidR="006E2B73" w:rsidRDefault="006E2B73" w:rsidP="006E2B73">
      <w:r>
        <w:rPr>
          <w:b/>
          <w:i/>
        </w:rPr>
        <w:t>=(o: Object): Boolean</w:t>
      </w:r>
      <w:r>
        <w:rPr>
          <w:b/>
          <w:i/>
        </w:rPr>
        <w:br/>
      </w:r>
      <w:r>
        <w:t xml:space="preserve">Returns </w:t>
      </w:r>
      <w:r w:rsidRPr="006200D9">
        <w:rPr>
          <w:b/>
        </w:rPr>
        <w:t>true</w:t>
      </w:r>
      <w:r>
        <w:t xml:space="preserve"> in case </w:t>
      </w:r>
      <w:proofErr w:type="spellStart"/>
      <w:r>
        <w:t>o</w:t>
      </w:r>
      <w:proofErr w:type="spellEnd"/>
      <w:r>
        <w:t xml:space="preserve"> refers to </w:t>
      </w:r>
      <w:r w:rsidR="007D19BD">
        <w:t xml:space="preserve">a </w:t>
      </w:r>
      <w:r w:rsidR="007D19BD" w:rsidRPr="007D19BD">
        <w:rPr>
          <w:i/>
        </w:rPr>
        <w:t>String</w:t>
      </w:r>
      <w:r w:rsidR="007D19BD">
        <w:t xml:space="preserve"> identical to</w:t>
      </w:r>
      <w:r>
        <w:t xml:space="preserve"> </w:t>
      </w:r>
      <w:r w:rsidRPr="00904E77">
        <w:t>the receiver</w:t>
      </w:r>
      <w:r>
        <w:t xml:space="preserve">. Otherwise, it returns </w:t>
      </w:r>
      <w:r w:rsidRPr="001C0EB3">
        <w:rPr>
          <w:b/>
        </w:rPr>
        <w:t>false</w:t>
      </w:r>
      <w:r>
        <w:t>. It has a special syntax of the form o1 = o2, where o1 acts as the receiver and o2 as the argument.</w:t>
      </w:r>
    </w:p>
    <w:p w14:paraId="5E7CC08B" w14:textId="77777777" w:rsidR="006E2B73" w:rsidRDefault="006E2B73" w:rsidP="006E2B73">
      <w:proofErr w:type="spellStart"/>
      <w:r>
        <w:rPr>
          <w:b/>
          <w:i/>
        </w:rPr>
        <w:t>deepCopy</w:t>
      </w:r>
      <w:proofErr w:type="spellEnd"/>
      <w:r>
        <w:rPr>
          <w:b/>
          <w:i/>
        </w:rPr>
        <w:t>: Object</w:t>
      </w:r>
      <w:r>
        <w:rPr>
          <w:b/>
          <w:i/>
        </w:rPr>
        <w:br/>
      </w:r>
      <w:r>
        <w:t xml:space="preserve">Returns </w:t>
      </w:r>
      <w:r w:rsidR="007D19BD">
        <w:t xml:space="preserve">a new </w:t>
      </w:r>
      <w:r w:rsidR="007D19BD" w:rsidRPr="007D19BD">
        <w:rPr>
          <w:i/>
        </w:rPr>
        <w:t>String</w:t>
      </w:r>
      <w:r w:rsidR="007D19BD">
        <w:t xml:space="preserve">, identical to </w:t>
      </w:r>
      <w:r>
        <w:t>the receiver.</w:t>
      </w:r>
    </w:p>
    <w:p w14:paraId="72F36FE8" w14:textId="77777777" w:rsidR="006E2B73" w:rsidRDefault="006E2B73" w:rsidP="006E2B73">
      <w:proofErr w:type="spellStart"/>
      <w:r w:rsidRPr="006B6A8E">
        <w:rPr>
          <w:rStyle w:val="Code"/>
        </w:rPr>
        <w:t>shallowCopy</w:t>
      </w:r>
      <w:proofErr w:type="spellEnd"/>
      <w:r>
        <w:rPr>
          <w:b/>
          <w:i/>
        </w:rPr>
        <w:t>: Object</w:t>
      </w:r>
      <w:r>
        <w:rPr>
          <w:b/>
          <w:i/>
        </w:rPr>
        <w:br/>
      </w:r>
      <w:r w:rsidR="007D19BD">
        <w:t xml:space="preserve">Returns a new </w:t>
      </w:r>
      <w:r w:rsidR="007D19BD" w:rsidRPr="007D19BD">
        <w:rPr>
          <w:i/>
        </w:rPr>
        <w:t>String</w:t>
      </w:r>
      <w:r w:rsidR="007D19BD">
        <w:t>, identical to the receiver.</w:t>
      </w:r>
    </w:p>
    <w:p w14:paraId="00190834" w14:textId="77777777" w:rsidR="00847480" w:rsidRDefault="00847480" w:rsidP="00847480">
      <w:r>
        <w:rPr>
          <w:b/>
          <w:i/>
        </w:rPr>
        <w:t>+(</w:t>
      </w:r>
      <w:r w:rsidR="008C3051">
        <w:rPr>
          <w:b/>
          <w:i/>
        </w:rPr>
        <w:t>s</w:t>
      </w:r>
      <w:r w:rsidRPr="00C0741D">
        <w:rPr>
          <w:b/>
          <w:i/>
        </w:rPr>
        <w:t xml:space="preserve">: </w:t>
      </w:r>
      <w:r>
        <w:rPr>
          <w:b/>
          <w:i/>
        </w:rPr>
        <w:t>String)</w:t>
      </w:r>
      <w:r w:rsidR="00005408">
        <w:rPr>
          <w:b/>
          <w:i/>
        </w:rPr>
        <w:t>:</w:t>
      </w:r>
      <w:r w:rsidRPr="00C0741D">
        <w:rPr>
          <w:b/>
          <w:i/>
        </w:rPr>
        <w:t xml:space="preserve"> </w:t>
      </w:r>
      <w:r>
        <w:rPr>
          <w:b/>
          <w:i/>
        </w:rPr>
        <w:t>String</w:t>
      </w:r>
      <w:r w:rsidR="0015052A">
        <w:rPr>
          <w:b/>
          <w:i/>
        </w:rPr>
        <w:br/>
      </w:r>
      <w:r>
        <w:t xml:space="preserve">Returns </w:t>
      </w:r>
      <w:r w:rsidR="009F1DE7">
        <w:t xml:space="preserve">the concatenation of the receiver and s (as a new </w:t>
      </w:r>
      <w:r w:rsidR="009F1DE7" w:rsidRPr="009F1DE7">
        <w:rPr>
          <w:i/>
        </w:rPr>
        <w:t>String</w:t>
      </w:r>
      <w:r w:rsidR="009F1DE7">
        <w:t>)</w:t>
      </w:r>
      <w:r w:rsidR="009D1F04">
        <w:t>.</w:t>
      </w:r>
      <w:r w:rsidR="009D1F04" w:rsidRPr="009D1F04">
        <w:t xml:space="preserve"> </w:t>
      </w:r>
      <w:r w:rsidR="0015052A">
        <w:t>It has a special syntax of the form s1</w:t>
      </w:r>
      <w:r w:rsidR="00213C4C">
        <w:t xml:space="preserve"> </w:t>
      </w:r>
      <w:r w:rsidR="0015052A">
        <w:t>+</w:t>
      </w:r>
      <w:r w:rsidR="00213C4C">
        <w:t xml:space="preserve"> </w:t>
      </w:r>
      <w:r w:rsidR="0015052A">
        <w:t>s2, where s1 acts as the receiver and s2 as the argument.</w:t>
      </w:r>
    </w:p>
    <w:p w14:paraId="5B5C5C2D" w14:textId="77777777" w:rsidR="00847480" w:rsidRDefault="005236F6" w:rsidP="00847480">
      <w:proofErr w:type="spellStart"/>
      <w:r>
        <w:rPr>
          <w:b/>
          <w:i/>
        </w:rPr>
        <w:t>concat</w:t>
      </w:r>
      <w:proofErr w:type="spellEnd"/>
      <w:r w:rsidR="00847480">
        <w:rPr>
          <w:b/>
          <w:i/>
        </w:rPr>
        <w:t>(</w:t>
      </w:r>
      <w:r w:rsidR="008C3051">
        <w:rPr>
          <w:b/>
          <w:i/>
        </w:rPr>
        <w:t>s</w:t>
      </w:r>
      <w:r w:rsidR="00847480" w:rsidRPr="00C0741D">
        <w:rPr>
          <w:b/>
          <w:i/>
        </w:rPr>
        <w:t xml:space="preserve">: </w:t>
      </w:r>
      <w:r w:rsidR="00847480">
        <w:rPr>
          <w:b/>
          <w:i/>
        </w:rPr>
        <w:t>String)</w:t>
      </w:r>
      <w:r w:rsidR="00005408">
        <w:rPr>
          <w:b/>
          <w:i/>
        </w:rPr>
        <w:t>:</w:t>
      </w:r>
      <w:r w:rsidR="00847480" w:rsidRPr="00C0741D">
        <w:rPr>
          <w:b/>
          <w:i/>
        </w:rPr>
        <w:t xml:space="preserve"> </w:t>
      </w:r>
      <w:r w:rsidR="00847480">
        <w:rPr>
          <w:b/>
          <w:i/>
        </w:rPr>
        <w:t>String</w:t>
      </w:r>
      <w:r w:rsidR="0015052A">
        <w:rPr>
          <w:b/>
          <w:i/>
        </w:rPr>
        <w:br/>
      </w:r>
      <w:r w:rsidR="00847480">
        <w:t xml:space="preserve">Modifies </w:t>
      </w:r>
      <w:r w:rsidR="00632462" w:rsidRPr="009D1F04">
        <w:t>the receiver</w:t>
      </w:r>
      <w:r w:rsidR="00847480">
        <w:t xml:space="preserve"> </w:t>
      </w:r>
      <w:r w:rsidR="009D1F04">
        <w:t>by concatenation with s</w:t>
      </w:r>
      <w:r w:rsidR="00847480">
        <w:t>.</w:t>
      </w:r>
      <w:r w:rsidR="00783749">
        <w:t xml:space="preserve"> It returns the receiver.</w:t>
      </w:r>
    </w:p>
    <w:p w14:paraId="0149076A" w14:textId="77777777" w:rsidR="00847480" w:rsidRDefault="00847480" w:rsidP="00847480">
      <w:proofErr w:type="spellStart"/>
      <w:r w:rsidRPr="00D62882">
        <w:rPr>
          <w:b/>
          <w:i/>
        </w:rPr>
        <w:t>cr</w:t>
      </w:r>
      <w:proofErr w:type="spellEnd"/>
      <w:r w:rsidR="00005408">
        <w:rPr>
          <w:b/>
          <w:i/>
        </w:rPr>
        <w:t>:</w:t>
      </w:r>
      <w:r w:rsidRPr="00D62882">
        <w:rPr>
          <w:b/>
          <w:i/>
        </w:rPr>
        <w:t xml:space="preserve"> String</w:t>
      </w:r>
      <w:r w:rsidR="0015052A">
        <w:rPr>
          <w:b/>
          <w:i/>
        </w:rPr>
        <w:br/>
      </w:r>
      <w:r>
        <w:t xml:space="preserve">Modifies </w:t>
      </w:r>
      <w:r w:rsidR="00632462" w:rsidRPr="009D1F04">
        <w:t>the receiver</w:t>
      </w:r>
      <w:r>
        <w:t xml:space="preserve"> by </w:t>
      </w:r>
      <w:r w:rsidR="009D1F04">
        <w:t xml:space="preserve">concatenation with </w:t>
      </w:r>
      <w:r>
        <w:t xml:space="preserve">a </w:t>
      </w:r>
      <w:r w:rsidR="00005408">
        <w:t>carriage return</w:t>
      </w:r>
      <w:r>
        <w:t xml:space="preserve"> character</w:t>
      </w:r>
      <w:r w:rsidR="0057070F">
        <w:t xml:space="preserve"> </w:t>
      </w:r>
      <w:r w:rsidR="00BC7DAD">
        <w:t>CR</w:t>
      </w:r>
      <w:r w:rsidR="003416D1">
        <w:t>(1</w:t>
      </w:r>
      <w:r w:rsidR="00005408">
        <w:t>3</w:t>
      </w:r>
      <w:r w:rsidR="003416D1">
        <w:t>)</w:t>
      </w:r>
      <w:r>
        <w:t>.</w:t>
      </w:r>
      <w:r w:rsidR="00783749">
        <w:t xml:space="preserve"> It returns the receiver.</w:t>
      </w:r>
    </w:p>
    <w:p w14:paraId="69AE1F2F" w14:textId="77777777" w:rsidR="00005408" w:rsidRDefault="007A30BF" w:rsidP="00847480">
      <w:r>
        <w:rPr>
          <w:b/>
          <w:i/>
        </w:rPr>
        <w:t>l</w:t>
      </w:r>
      <w:r w:rsidR="00005408">
        <w:rPr>
          <w:b/>
          <w:i/>
        </w:rPr>
        <w:t>f:</w:t>
      </w:r>
      <w:r w:rsidR="00005408" w:rsidRPr="00D62882">
        <w:rPr>
          <w:b/>
          <w:i/>
        </w:rPr>
        <w:t xml:space="preserve"> String</w:t>
      </w:r>
      <w:r w:rsidR="00005408">
        <w:rPr>
          <w:b/>
          <w:i/>
        </w:rPr>
        <w:br/>
      </w:r>
      <w:r w:rsidR="00005408">
        <w:t xml:space="preserve">Modifies </w:t>
      </w:r>
      <w:r w:rsidR="00005408" w:rsidRPr="009D1F04">
        <w:t>the receiver</w:t>
      </w:r>
      <w:r w:rsidR="00005408">
        <w:t xml:space="preserve"> by concatenation with a line feed character </w:t>
      </w:r>
      <w:r w:rsidR="00BC7DAD">
        <w:t>LF</w:t>
      </w:r>
      <w:r w:rsidR="00005408">
        <w:t>(10). It returns the receiver.</w:t>
      </w:r>
    </w:p>
    <w:p w14:paraId="57EF3853" w14:textId="77777777" w:rsidR="00BC7DAD" w:rsidRDefault="00BC7DAD" w:rsidP="00BC7DAD">
      <w:r>
        <w:rPr>
          <w:b/>
          <w:i/>
        </w:rPr>
        <w:t xml:space="preserve">tab: </w:t>
      </w:r>
      <w:r w:rsidRPr="00D62882">
        <w:rPr>
          <w:b/>
          <w:i/>
        </w:rPr>
        <w:t>String</w:t>
      </w:r>
      <w:r>
        <w:rPr>
          <w:b/>
          <w:i/>
        </w:rPr>
        <w:br/>
      </w:r>
      <w:r w:rsidRPr="00EA1FDA">
        <w:t>Modifies the receiver</w:t>
      </w:r>
      <w:r>
        <w:t xml:space="preserve"> by concatenation with a tab character HT(9). It returns the receiver.</w:t>
      </w:r>
    </w:p>
    <w:p w14:paraId="0F509CD3" w14:textId="77777777" w:rsidR="00847480" w:rsidRDefault="00847480" w:rsidP="00847480">
      <w:r>
        <w:rPr>
          <w:b/>
          <w:i/>
        </w:rPr>
        <w:t>find(</w:t>
      </w:r>
      <w:proofErr w:type="spellStart"/>
      <w:r w:rsidR="008C3051">
        <w:rPr>
          <w:b/>
          <w:i/>
        </w:rPr>
        <w:t>i</w:t>
      </w:r>
      <w:proofErr w:type="spellEnd"/>
      <w:r>
        <w:rPr>
          <w:b/>
          <w:i/>
        </w:rPr>
        <w:t>: Integer</w:t>
      </w:r>
      <w:r w:rsidR="00730966">
        <w:rPr>
          <w:b/>
          <w:i/>
        </w:rPr>
        <w:t>,</w:t>
      </w:r>
      <w:r w:rsidR="00730966" w:rsidRPr="00730966">
        <w:rPr>
          <w:b/>
          <w:i/>
        </w:rPr>
        <w:t xml:space="preserve"> </w:t>
      </w:r>
      <w:r w:rsidR="00730966">
        <w:rPr>
          <w:b/>
          <w:i/>
        </w:rPr>
        <w:t>s: String</w:t>
      </w:r>
      <w:r>
        <w:rPr>
          <w:b/>
          <w:i/>
        </w:rPr>
        <w:t>)</w:t>
      </w:r>
      <w:r w:rsidR="00005408">
        <w:rPr>
          <w:b/>
          <w:i/>
        </w:rPr>
        <w:t>:</w:t>
      </w:r>
      <w:r w:rsidRPr="00C0741D">
        <w:rPr>
          <w:b/>
          <w:i/>
        </w:rPr>
        <w:t xml:space="preserve"> </w:t>
      </w:r>
      <w:r>
        <w:rPr>
          <w:b/>
          <w:i/>
        </w:rPr>
        <w:t>Integer</w:t>
      </w:r>
      <w:r w:rsidR="0015052A">
        <w:rPr>
          <w:b/>
          <w:i/>
        </w:rPr>
        <w:br/>
      </w:r>
      <w:r>
        <w:t xml:space="preserve">This method searches </w:t>
      </w:r>
      <w:r w:rsidR="00632462">
        <w:t>the receiver</w:t>
      </w:r>
      <w:r>
        <w:t xml:space="preserve"> for a substring </w:t>
      </w:r>
      <w:r w:rsidR="005F7C18">
        <w:t>s</w:t>
      </w:r>
      <w:r w:rsidR="009D1F04">
        <w:t>, starting</w:t>
      </w:r>
      <w:r>
        <w:t xml:space="preserve"> from index </w:t>
      </w:r>
      <w:proofErr w:type="spellStart"/>
      <w:r w:rsidR="009D1F04">
        <w:t>i</w:t>
      </w:r>
      <w:proofErr w:type="spellEnd"/>
      <w:r>
        <w:t xml:space="preserve">. If pattern </w:t>
      </w:r>
      <w:r w:rsidR="005F7C18">
        <w:t xml:space="preserve">s </w:t>
      </w:r>
      <w:r>
        <w:t xml:space="preserve">is found, the </w:t>
      </w:r>
      <w:r w:rsidR="009D1F04">
        <w:t xml:space="preserve">index (between 1 and the </w:t>
      </w:r>
      <w:r w:rsidR="005F7C18">
        <w:t xml:space="preserve">size </w:t>
      </w:r>
      <w:r w:rsidR="009D1F04">
        <w:t xml:space="preserve">of the receiver) at which </w:t>
      </w:r>
      <w:r w:rsidR="005F7C18">
        <w:t xml:space="preserve">s </w:t>
      </w:r>
      <w:r w:rsidR="009D1F04">
        <w:t>starts is returned</w:t>
      </w:r>
      <w:r>
        <w:t xml:space="preserve">. In case </w:t>
      </w:r>
      <w:proofErr w:type="spellStart"/>
      <w:r w:rsidR="009D1F04">
        <w:t>i</w:t>
      </w:r>
      <w:proofErr w:type="spellEnd"/>
      <w:r w:rsidR="009D1F04">
        <w:t xml:space="preserve"> </w:t>
      </w:r>
      <w:r>
        <w:t xml:space="preserve">is smaller than 1 or larger than the </w:t>
      </w:r>
      <w:r w:rsidR="005F7C18">
        <w:t xml:space="preserve">size </w:t>
      </w:r>
      <w:r w:rsidRPr="009D1F04">
        <w:t xml:space="preserve">of </w:t>
      </w:r>
      <w:r w:rsidR="00632462" w:rsidRPr="009D1F04">
        <w:t>the receiver</w:t>
      </w:r>
      <w:r w:rsidRPr="009D1F04">
        <w:t>, an</w:t>
      </w:r>
      <w:r>
        <w:t xml:space="preserve"> index out-of-bounds error is generated. In all other cases, it returns 0.</w:t>
      </w:r>
    </w:p>
    <w:p w14:paraId="229D07DF" w14:textId="77777777" w:rsidR="00847480" w:rsidRDefault="00C4075E" w:rsidP="00847480">
      <w:r>
        <w:rPr>
          <w:b/>
          <w:i/>
        </w:rPr>
        <w:t>at</w:t>
      </w:r>
      <w:r w:rsidR="00847480" w:rsidRPr="00D62882">
        <w:rPr>
          <w:b/>
          <w:i/>
        </w:rPr>
        <w:t>(</w:t>
      </w:r>
      <w:proofErr w:type="spellStart"/>
      <w:r w:rsidR="008C3051">
        <w:rPr>
          <w:b/>
          <w:i/>
        </w:rPr>
        <w:t>i</w:t>
      </w:r>
      <w:proofErr w:type="spellEnd"/>
      <w:r w:rsidR="00847480" w:rsidRPr="00D62882">
        <w:rPr>
          <w:b/>
          <w:i/>
        </w:rPr>
        <w:t>: Integer)</w:t>
      </w:r>
      <w:r w:rsidR="00005408">
        <w:rPr>
          <w:b/>
          <w:i/>
        </w:rPr>
        <w:t>:</w:t>
      </w:r>
      <w:r w:rsidR="00847480" w:rsidRPr="00D62882">
        <w:rPr>
          <w:b/>
          <w:i/>
        </w:rPr>
        <w:t xml:space="preserve"> Char</w:t>
      </w:r>
      <w:r w:rsidR="0015052A">
        <w:rPr>
          <w:b/>
          <w:i/>
        </w:rPr>
        <w:br/>
      </w:r>
      <w:r w:rsidR="00847480">
        <w:t xml:space="preserve">Returns the character at index </w:t>
      </w:r>
      <w:proofErr w:type="spellStart"/>
      <w:r w:rsidR="009D1F04">
        <w:t>i</w:t>
      </w:r>
      <w:proofErr w:type="spellEnd"/>
      <w:r w:rsidR="00847480">
        <w:t xml:space="preserve"> in case </w:t>
      </w:r>
      <w:proofErr w:type="spellStart"/>
      <w:r w:rsidR="009D1F04">
        <w:t>i</w:t>
      </w:r>
      <w:proofErr w:type="spellEnd"/>
      <w:r w:rsidR="00847480">
        <w:t xml:space="preserve"> ranges between 1 and the </w:t>
      </w:r>
      <w:r w:rsidR="005F7C18">
        <w:t xml:space="preserve">size </w:t>
      </w:r>
      <w:r w:rsidR="00847480" w:rsidRPr="009D1F04">
        <w:t xml:space="preserve">of </w:t>
      </w:r>
      <w:r w:rsidR="00632462" w:rsidRPr="009D1F04">
        <w:t>the receiver</w:t>
      </w:r>
      <w:r w:rsidR="00847480">
        <w:t xml:space="preserve">. </w:t>
      </w:r>
      <w:r w:rsidR="009D1F04">
        <w:t>Otherwise</w:t>
      </w:r>
      <w:r w:rsidR="00847480">
        <w:t>, an index out-of-bounds error is generated.</w:t>
      </w:r>
    </w:p>
    <w:p w14:paraId="7D43B8D8" w14:textId="77777777" w:rsidR="00847480" w:rsidRDefault="0057070F" w:rsidP="00847480">
      <w:r>
        <w:rPr>
          <w:b/>
          <w:i/>
        </w:rPr>
        <w:t>size</w:t>
      </w:r>
      <w:r w:rsidR="00005408">
        <w:rPr>
          <w:b/>
          <w:i/>
        </w:rPr>
        <w:t>:</w:t>
      </w:r>
      <w:r w:rsidR="00847480" w:rsidRPr="00D62882">
        <w:rPr>
          <w:b/>
          <w:i/>
        </w:rPr>
        <w:t xml:space="preserve"> </w:t>
      </w:r>
      <w:r w:rsidR="00847480">
        <w:rPr>
          <w:b/>
          <w:i/>
        </w:rPr>
        <w:t>Integer</w:t>
      </w:r>
      <w:r w:rsidR="0015052A">
        <w:rPr>
          <w:b/>
          <w:i/>
        </w:rPr>
        <w:br/>
      </w:r>
      <w:r w:rsidR="00847480" w:rsidRPr="009D1F04">
        <w:t xml:space="preserve">Returns the </w:t>
      </w:r>
      <w:r w:rsidR="009D1F04">
        <w:t>number of characters constituting the receiver</w:t>
      </w:r>
      <w:r w:rsidR="00847480">
        <w:t>.</w:t>
      </w:r>
    </w:p>
    <w:p w14:paraId="2A173792" w14:textId="77777777" w:rsidR="00847480" w:rsidRDefault="00C4075E" w:rsidP="00847480">
      <w:proofErr w:type="spellStart"/>
      <w:r>
        <w:rPr>
          <w:b/>
          <w:i/>
        </w:rPr>
        <w:t>putAt</w:t>
      </w:r>
      <w:proofErr w:type="spellEnd"/>
      <w:r w:rsidR="00847480">
        <w:rPr>
          <w:b/>
          <w:i/>
        </w:rPr>
        <w:t>(</w:t>
      </w:r>
      <w:proofErr w:type="spellStart"/>
      <w:r w:rsidR="008C3051">
        <w:rPr>
          <w:b/>
          <w:i/>
        </w:rPr>
        <w:t>i</w:t>
      </w:r>
      <w:proofErr w:type="spellEnd"/>
      <w:r w:rsidR="00847480">
        <w:rPr>
          <w:b/>
          <w:i/>
        </w:rPr>
        <w:t xml:space="preserve">: Integer, </w:t>
      </w:r>
      <w:r w:rsidR="008C3051">
        <w:rPr>
          <w:b/>
          <w:i/>
        </w:rPr>
        <w:t>c</w:t>
      </w:r>
      <w:r w:rsidR="00847480">
        <w:rPr>
          <w:b/>
          <w:i/>
        </w:rPr>
        <w:t>: Char)</w:t>
      </w:r>
      <w:r w:rsidR="00005408">
        <w:rPr>
          <w:b/>
          <w:i/>
        </w:rPr>
        <w:t>:</w:t>
      </w:r>
      <w:r w:rsidR="00847480" w:rsidRPr="00D62882">
        <w:rPr>
          <w:b/>
          <w:i/>
        </w:rPr>
        <w:t xml:space="preserve"> </w:t>
      </w:r>
      <w:r w:rsidR="00847480">
        <w:rPr>
          <w:b/>
          <w:i/>
        </w:rPr>
        <w:t>String</w:t>
      </w:r>
      <w:r w:rsidR="0015052A">
        <w:rPr>
          <w:b/>
          <w:i/>
        </w:rPr>
        <w:br/>
      </w:r>
      <w:r w:rsidR="00847480" w:rsidRPr="009D1F04">
        <w:t xml:space="preserve">Modifies </w:t>
      </w:r>
      <w:r w:rsidR="00632462" w:rsidRPr="009D1F04">
        <w:t>the receiver</w:t>
      </w:r>
      <w:r w:rsidR="00847480">
        <w:t xml:space="preserve"> by replacing the character at index </w:t>
      </w:r>
      <w:proofErr w:type="spellStart"/>
      <w:r w:rsidR="009D1F04">
        <w:t>i</w:t>
      </w:r>
      <w:proofErr w:type="spellEnd"/>
      <w:r w:rsidR="00847480">
        <w:t xml:space="preserve"> with </w:t>
      </w:r>
      <w:r w:rsidR="009D1F04">
        <w:t>c</w:t>
      </w:r>
      <w:r w:rsidR="00847480">
        <w:t xml:space="preserve"> in case </w:t>
      </w:r>
      <w:proofErr w:type="spellStart"/>
      <w:r w:rsidR="009D1F04">
        <w:t>i</w:t>
      </w:r>
      <w:proofErr w:type="spellEnd"/>
      <w:r w:rsidR="00847480">
        <w:t xml:space="preserve"> </w:t>
      </w:r>
      <w:r w:rsidR="009D1F04">
        <w:t xml:space="preserve">ranges between </w:t>
      </w:r>
      <w:r w:rsidR="00847480">
        <w:t xml:space="preserve">1 and the </w:t>
      </w:r>
      <w:r w:rsidR="005F7C18">
        <w:t xml:space="preserve">size </w:t>
      </w:r>
      <w:r w:rsidR="00847480" w:rsidRPr="009D1F04">
        <w:t xml:space="preserve">of </w:t>
      </w:r>
      <w:r w:rsidR="00632462" w:rsidRPr="009D1F04">
        <w:t>the receiver</w:t>
      </w:r>
      <w:r w:rsidR="00847480">
        <w:t>. Otherwise, an index out-of-bounds error is generated.</w:t>
      </w:r>
      <w:r w:rsidR="00783749">
        <w:t xml:space="preserve"> It returns the receiver.</w:t>
      </w:r>
    </w:p>
    <w:p w14:paraId="57BBB4AE" w14:textId="77777777" w:rsidR="00847480" w:rsidRDefault="00847480" w:rsidP="00847480">
      <w:proofErr w:type="spellStart"/>
      <w:r>
        <w:rPr>
          <w:b/>
          <w:i/>
        </w:rPr>
        <w:t>sub</w:t>
      </w:r>
      <w:r w:rsidR="009D1F04">
        <w:rPr>
          <w:b/>
          <w:i/>
        </w:rPr>
        <w:t>String</w:t>
      </w:r>
      <w:proofErr w:type="spellEnd"/>
      <w:r>
        <w:rPr>
          <w:b/>
          <w:i/>
        </w:rPr>
        <w:t>(</w:t>
      </w:r>
      <w:proofErr w:type="spellStart"/>
      <w:r w:rsidR="008C3051">
        <w:rPr>
          <w:b/>
          <w:i/>
        </w:rPr>
        <w:t>i</w:t>
      </w:r>
      <w:proofErr w:type="spellEnd"/>
      <w:r>
        <w:rPr>
          <w:b/>
          <w:i/>
        </w:rPr>
        <w:t xml:space="preserve">, </w:t>
      </w:r>
      <w:r w:rsidR="008C3051">
        <w:rPr>
          <w:b/>
          <w:i/>
        </w:rPr>
        <w:t>l</w:t>
      </w:r>
      <w:r>
        <w:rPr>
          <w:b/>
          <w:i/>
        </w:rPr>
        <w:t>: Integer)</w:t>
      </w:r>
      <w:r w:rsidR="00005408">
        <w:rPr>
          <w:b/>
          <w:i/>
        </w:rPr>
        <w:t>:</w:t>
      </w:r>
      <w:r w:rsidRPr="00C0741D">
        <w:rPr>
          <w:b/>
          <w:i/>
        </w:rPr>
        <w:t xml:space="preserve"> </w:t>
      </w:r>
      <w:r>
        <w:rPr>
          <w:b/>
          <w:i/>
        </w:rPr>
        <w:t>String</w:t>
      </w:r>
      <w:r w:rsidR="0015052A">
        <w:rPr>
          <w:b/>
          <w:i/>
        </w:rPr>
        <w:br/>
      </w:r>
      <w:r>
        <w:t xml:space="preserve">Returns a new </w:t>
      </w:r>
      <w:r w:rsidRPr="00F60CD8">
        <w:rPr>
          <w:i/>
        </w:rPr>
        <w:t>String</w:t>
      </w:r>
      <w:r>
        <w:t xml:space="preserve"> containing a copy of the substring with </w:t>
      </w:r>
      <w:r w:rsidR="005F7C18">
        <w:t xml:space="preserve">size </w:t>
      </w:r>
      <w:r w:rsidR="009D1F04">
        <w:t>l</w:t>
      </w:r>
      <w:r w:rsidR="009242AC">
        <w:t>,</w:t>
      </w:r>
      <w:r>
        <w:t xml:space="preserve"> starting at index </w:t>
      </w:r>
      <w:proofErr w:type="spellStart"/>
      <w:r w:rsidR="0015052A">
        <w:t>i</w:t>
      </w:r>
      <w:proofErr w:type="spellEnd"/>
      <w:r w:rsidR="0015052A">
        <w:t xml:space="preserve"> </w:t>
      </w:r>
      <w:r>
        <w:t xml:space="preserve">in case </w:t>
      </w:r>
      <w:proofErr w:type="spellStart"/>
      <w:r w:rsidR="009D1F04">
        <w:t>i</w:t>
      </w:r>
      <w:proofErr w:type="spellEnd"/>
      <w:r w:rsidR="009D1F04">
        <w:t xml:space="preserve"> is </w:t>
      </w:r>
      <w:r w:rsidR="009D1F04">
        <w:lastRenderedPageBreak/>
        <w:t xml:space="preserve">between 1 and the </w:t>
      </w:r>
      <w:r w:rsidR="005F7C18">
        <w:t xml:space="preserve">size </w:t>
      </w:r>
      <w:r w:rsidR="009D1F04">
        <w:t>of the receiver</w:t>
      </w:r>
      <w:r w:rsidR="00E54AC8">
        <w:t xml:space="preserve">, l is </w:t>
      </w:r>
      <w:r w:rsidR="00D2433B">
        <w:t xml:space="preserve">non-negative </w:t>
      </w:r>
      <w:r w:rsidR="009D1F04">
        <w:t xml:space="preserve"> and </w:t>
      </w:r>
      <w:proofErr w:type="spellStart"/>
      <w:r w:rsidR="009D1F04">
        <w:t>i</w:t>
      </w:r>
      <w:proofErr w:type="spellEnd"/>
      <w:r>
        <w:t xml:space="preserve"> + </w:t>
      </w:r>
      <w:r w:rsidR="009D1F04">
        <w:t>l</w:t>
      </w:r>
      <w:r w:rsidR="00BC7DAD">
        <w:t>-1</w:t>
      </w:r>
      <w:r>
        <w:t xml:space="preserve"> is at most equal to the </w:t>
      </w:r>
      <w:r w:rsidR="005F7C18">
        <w:t xml:space="preserve">size </w:t>
      </w:r>
      <w:r>
        <w:t xml:space="preserve">of </w:t>
      </w:r>
      <w:r w:rsidR="00632462" w:rsidRPr="009D1F04">
        <w:t>the receiver</w:t>
      </w:r>
      <w:r>
        <w:t>. Otherwise, an index out-of-bounds error is generated.</w:t>
      </w:r>
    </w:p>
    <w:p w14:paraId="570F4C7A" w14:textId="77777777" w:rsidR="00172AD2" w:rsidRDefault="00847480" w:rsidP="0010660A">
      <w:proofErr w:type="spellStart"/>
      <w:r>
        <w:rPr>
          <w:b/>
          <w:i/>
        </w:rPr>
        <w:t>unmarshal</w:t>
      </w:r>
      <w:proofErr w:type="spellEnd"/>
      <w:r w:rsidR="00005408">
        <w:rPr>
          <w:b/>
          <w:i/>
        </w:rPr>
        <w:t>:</w:t>
      </w:r>
      <w:r>
        <w:rPr>
          <w:b/>
          <w:i/>
        </w:rPr>
        <w:t xml:space="preserve"> Object</w:t>
      </w:r>
      <w:r w:rsidR="0015052A">
        <w:rPr>
          <w:b/>
          <w:i/>
        </w:rPr>
        <w:br/>
      </w:r>
      <w:r w:rsidR="0010660A" w:rsidRPr="00B60CFD">
        <w:t xml:space="preserve">This method reconstructs an </w:t>
      </w:r>
      <w:r w:rsidR="0010660A" w:rsidRPr="00B60CFD">
        <w:rPr>
          <w:i/>
        </w:rPr>
        <w:t>Object</w:t>
      </w:r>
      <w:r w:rsidR="0010660A" w:rsidRPr="00B60CFD">
        <w:t xml:space="preserve"> from a standardized </w:t>
      </w:r>
      <w:r w:rsidR="0010660A" w:rsidRPr="00B60CFD">
        <w:rPr>
          <w:i/>
        </w:rPr>
        <w:t>String</w:t>
      </w:r>
      <w:r w:rsidR="0010660A" w:rsidRPr="00B60CFD">
        <w:t xml:space="preserve"> representation as created by the method </w:t>
      </w:r>
      <w:r w:rsidR="0010660A" w:rsidRPr="00B60CFD">
        <w:rPr>
          <w:i/>
        </w:rPr>
        <w:t>marshal</w:t>
      </w:r>
      <w:r w:rsidR="0010660A" w:rsidRPr="00B60CFD">
        <w:t xml:space="preserve"> of class </w:t>
      </w:r>
      <w:r w:rsidR="0010660A" w:rsidRPr="00B60CFD">
        <w:rPr>
          <w:i/>
        </w:rPr>
        <w:t>Object</w:t>
      </w:r>
      <w:r w:rsidR="0010660A" w:rsidRPr="00B60CFD">
        <w:t>. If the receiver does not conform to the syntax and static semantics as described in Appendix A, an error occurs.</w:t>
      </w:r>
    </w:p>
    <w:p w14:paraId="00F5D94A" w14:textId="77777777" w:rsidR="005343CA" w:rsidRPr="0073362E" w:rsidRDefault="005343CA" w:rsidP="005343CA">
      <w:proofErr w:type="spellStart"/>
      <w:r w:rsidRPr="0073362E">
        <w:rPr>
          <w:b/>
          <w:i/>
        </w:rPr>
        <w:t>split</w:t>
      </w:r>
      <w:r w:rsidR="005236F6">
        <w:rPr>
          <w:b/>
          <w:i/>
        </w:rPr>
        <w:t>On</w:t>
      </w:r>
      <w:proofErr w:type="spellEnd"/>
      <w:r w:rsidRPr="0073362E">
        <w:rPr>
          <w:b/>
          <w:i/>
        </w:rPr>
        <w:t>(c: Char)</w:t>
      </w:r>
      <w:r w:rsidR="00005408">
        <w:rPr>
          <w:b/>
          <w:i/>
        </w:rPr>
        <w:t>:</w:t>
      </w:r>
      <w:r w:rsidRPr="0073362E">
        <w:rPr>
          <w:b/>
          <w:i/>
        </w:rPr>
        <w:t xml:space="preserve"> Array</w:t>
      </w:r>
      <w:r w:rsidRPr="0073362E">
        <w:rPr>
          <w:b/>
          <w:i/>
        </w:rPr>
        <w:br/>
      </w:r>
      <w:r w:rsidRPr="0073362E">
        <w:t xml:space="preserve">Returns an </w:t>
      </w:r>
      <w:r w:rsidRPr="0073362E">
        <w:rPr>
          <w:i/>
        </w:rPr>
        <w:t>Array</w:t>
      </w:r>
      <w:r w:rsidRPr="0073362E">
        <w:t xml:space="preserve"> of </w:t>
      </w:r>
      <w:r w:rsidRPr="0073362E">
        <w:rPr>
          <w:i/>
        </w:rPr>
        <w:t>String</w:t>
      </w:r>
      <w:r w:rsidRPr="0073362E">
        <w:t xml:space="preserve"> objects, constructed by splitting the receiver into substrings at characters c. The new </w:t>
      </w:r>
      <w:r w:rsidRPr="0073362E">
        <w:rPr>
          <w:i/>
        </w:rPr>
        <w:t>String</w:t>
      </w:r>
      <w:r w:rsidRPr="0073362E">
        <w:t xml:space="preserve"> objects in the returned </w:t>
      </w:r>
      <w:r w:rsidRPr="0073362E">
        <w:rPr>
          <w:i/>
        </w:rPr>
        <w:t>Array</w:t>
      </w:r>
      <w:r w:rsidRPr="0073362E">
        <w:t xml:space="preserve"> do not contain character c.</w:t>
      </w:r>
      <w:r w:rsidR="00E54AC8">
        <w:t xml:space="preserve"> Notice that in case the receiver contains a sequence of characters c, the returned </w:t>
      </w:r>
      <w:r w:rsidR="00E54AC8" w:rsidRPr="00E54AC8">
        <w:rPr>
          <w:i/>
        </w:rPr>
        <w:t>Array</w:t>
      </w:r>
      <w:r w:rsidR="00E54AC8">
        <w:t xml:space="preserve"> will contain empty </w:t>
      </w:r>
      <w:r w:rsidR="00E54AC8" w:rsidRPr="00E54AC8">
        <w:rPr>
          <w:i/>
        </w:rPr>
        <w:t>String</w:t>
      </w:r>
      <w:r w:rsidR="00E54AC8">
        <w:t>s. In</w:t>
      </w:r>
      <w:r w:rsidRPr="0073362E">
        <w:t xml:space="preserve"> case c is not included in the receiver, the returned </w:t>
      </w:r>
      <w:r w:rsidRPr="0073362E">
        <w:rPr>
          <w:i/>
        </w:rPr>
        <w:t>Array</w:t>
      </w:r>
      <w:r w:rsidRPr="0073362E">
        <w:t xml:space="preserve"> solely contains a copy of the receiver.</w:t>
      </w:r>
    </w:p>
    <w:p w14:paraId="729D8DBF" w14:textId="77777777" w:rsidR="005343CA" w:rsidRDefault="005343CA" w:rsidP="00847480">
      <w:proofErr w:type="spellStart"/>
      <w:r w:rsidRPr="0073362E">
        <w:rPr>
          <w:b/>
          <w:i/>
        </w:rPr>
        <w:t>splitOnWhiteSpace</w:t>
      </w:r>
      <w:proofErr w:type="spellEnd"/>
      <w:r w:rsidR="00005408">
        <w:rPr>
          <w:b/>
          <w:i/>
        </w:rPr>
        <w:t>:</w:t>
      </w:r>
      <w:r w:rsidRPr="0073362E">
        <w:rPr>
          <w:b/>
          <w:i/>
        </w:rPr>
        <w:t xml:space="preserve"> Array</w:t>
      </w:r>
      <w:r w:rsidRPr="0073362E">
        <w:rPr>
          <w:b/>
          <w:i/>
        </w:rPr>
        <w:br/>
      </w:r>
      <w:r w:rsidRPr="0073362E">
        <w:t xml:space="preserve">Returns an </w:t>
      </w:r>
      <w:r w:rsidRPr="0073362E">
        <w:rPr>
          <w:i/>
        </w:rPr>
        <w:t>Array</w:t>
      </w:r>
      <w:r w:rsidRPr="0073362E">
        <w:t xml:space="preserve"> of </w:t>
      </w:r>
      <w:r w:rsidRPr="0073362E">
        <w:rPr>
          <w:i/>
        </w:rPr>
        <w:t>String</w:t>
      </w:r>
      <w:r w:rsidRPr="0073362E">
        <w:t xml:space="preserve"> objects, constructed by splitting the receiver into substrings delimited by one or more white space characters. The new </w:t>
      </w:r>
      <w:r w:rsidRPr="0073362E">
        <w:rPr>
          <w:i/>
        </w:rPr>
        <w:t>String</w:t>
      </w:r>
      <w:r w:rsidRPr="0073362E">
        <w:t xml:space="preserve"> objects in the returned </w:t>
      </w:r>
      <w:r w:rsidRPr="0073362E">
        <w:rPr>
          <w:i/>
        </w:rPr>
        <w:t>Array</w:t>
      </w:r>
      <w:r w:rsidRPr="0073362E">
        <w:t xml:space="preserve"> do not contain </w:t>
      </w:r>
      <w:r w:rsidR="00132CC6">
        <w:t xml:space="preserve">any </w:t>
      </w:r>
      <w:r w:rsidRPr="0073362E">
        <w:t xml:space="preserve">white </w:t>
      </w:r>
      <w:r w:rsidR="00E54AC8" w:rsidRPr="0073362E">
        <w:t>space</w:t>
      </w:r>
      <w:r w:rsidR="00E54AC8">
        <w:t xml:space="preserve"> characters</w:t>
      </w:r>
      <w:r w:rsidRPr="0073362E">
        <w:t xml:space="preserve">. </w:t>
      </w:r>
      <w:r w:rsidR="001813CA">
        <w:t xml:space="preserve">White space characters at the beginning and end of the receiver are </w:t>
      </w:r>
      <w:r w:rsidR="00383774">
        <w:t>ignored</w:t>
      </w:r>
      <w:r w:rsidR="001813CA">
        <w:t xml:space="preserve"> and if the receiver consists of white space characters</w:t>
      </w:r>
      <w:r w:rsidR="00132CC6">
        <w:t xml:space="preserve"> only</w:t>
      </w:r>
      <w:r w:rsidR="001813CA">
        <w:t xml:space="preserve">, an empty </w:t>
      </w:r>
      <w:r w:rsidR="001813CA" w:rsidRPr="00E54AC8">
        <w:rPr>
          <w:i/>
        </w:rPr>
        <w:t>Array</w:t>
      </w:r>
      <w:r w:rsidR="001813CA" w:rsidRPr="00E54AC8">
        <w:t xml:space="preserve"> is returned</w:t>
      </w:r>
      <w:r w:rsidR="001813CA">
        <w:t xml:space="preserve">. </w:t>
      </w:r>
      <w:r w:rsidRPr="0073362E">
        <w:t xml:space="preserve">In case the receiver does not contain any white-space characters, the returned </w:t>
      </w:r>
      <w:r w:rsidRPr="0073362E">
        <w:rPr>
          <w:i/>
        </w:rPr>
        <w:t>Array</w:t>
      </w:r>
      <w:r w:rsidRPr="0073362E">
        <w:t xml:space="preserve"> solely contains a copy of the receiver.</w:t>
      </w:r>
    </w:p>
    <w:p w14:paraId="3B308B71" w14:textId="77777777" w:rsidR="0072622A" w:rsidRPr="0073362E" w:rsidRDefault="0072622A" w:rsidP="0072622A">
      <w:proofErr w:type="spellStart"/>
      <w:r w:rsidRPr="0073362E">
        <w:rPr>
          <w:b/>
          <w:i/>
        </w:rPr>
        <w:t>split</w:t>
      </w:r>
      <w:r>
        <w:rPr>
          <w:b/>
          <w:i/>
        </w:rPr>
        <w:t>OnString</w:t>
      </w:r>
      <w:proofErr w:type="spellEnd"/>
      <w:r w:rsidRPr="0073362E">
        <w:rPr>
          <w:b/>
          <w:i/>
        </w:rPr>
        <w:t>(</w:t>
      </w:r>
      <w:r>
        <w:rPr>
          <w:b/>
          <w:i/>
        </w:rPr>
        <w:t>s</w:t>
      </w:r>
      <w:r w:rsidRPr="0073362E">
        <w:rPr>
          <w:b/>
          <w:i/>
        </w:rPr>
        <w:t xml:space="preserve">: </w:t>
      </w:r>
      <w:r>
        <w:rPr>
          <w:b/>
          <w:i/>
        </w:rPr>
        <w:t>String</w:t>
      </w:r>
      <w:r w:rsidRPr="0073362E">
        <w:rPr>
          <w:b/>
          <w:i/>
        </w:rPr>
        <w:t>)</w:t>
      </w:r>
      <w:r>
        <w:rPr>
          <w:b/>
          <w:i/>
        </w:rPr>
        <w:t>:</w:t>
      </w:r>
      <w:r w:rsidRPr="0073362E">
        <w:rPr>
          <w:b/>
          <w:i/>
        </w:rPr>
        <w:t xml:space="preserve"> Array</w:t>
      </w:r>
      <w:r w:rsidRPr="0073362E">
        <w:rPr>
          <w:b/>
          <w:i/>
        </w:rPr>
        <w:br/>
      </w:r>
      <w:r w:rsidRPr="0073362E">
        <w:t xml:space="preserve">Returns an </w:t>
      </w:r>
      <w:r w:rsidRPr="0073362E">
        <w:rPr>
          <w:i/>
        </w:rPr>
        <w:t>Array</w:t>
      </w:r>
      <w:r w:rsidRPr="0073362E">
        <w:t xml:space="preserve"> of </w:t>
      </w:r>
      <w:r w:rsidRPr="0073362E">
        <w:rPr>
          <w:i/>
        </w:rPr>
        <w:t>String</w:t>
      </w:r>
      <w:r w:rsidRPr="0073362E">
        <w:t xml:space="preserve"> objects, constructed by splitting the receiver into substrings at </w:t>
      </w:r>
      <w:r>
        <w:t>string</w:t>
      </w:r>
      <w:r w:rsidRPr="0073362E">
        <w:t xml:space="preserve"> </w:t>
      </w:r>
      <w:r>
        <w:t>s</w:t>
      </w:r>
      <w:r w:rsidRPr="0073362E">
        <w:t xml:space="preserve">. The new </w:t>
      </w:r>
      <w:r w:rsidRPr="0073362E">
        <w:rPr>
          <w:i/>
        </w:rPr>
        <w:t>String</w:t>
      </w:r>
      <w:r w:rsidRPr="0073362E">
        <w:t xml:space="preserve"> objects in the returned </w:t>
      </w:r>
      <w:r w:rsidRPr="0073362E">
        <w:rPr>
          <w:i/>
        </w:rPr>
        <w:t>Array</w:t>
      </w:r>
      <w:r w:rsidRPr="0073362E">
        <w:t xml:space="preserve"> do not contain </w:t>
      </w:r>
      <w:r>
        <w:t>string s</w:t>
      </w:r>
      <w:r w:rsidRPr="0073362E">
        <w:t>.</w:t>
      </w:r>
      <w:r>
        <w:t xml:space="preserve"> Notice that in case the receiver contains a sequence of string s, the returned </w:t>
      </w:r>
      <w:r w:rsidRPr="00E54AC8">
        <w:rPr>
          <w:i/>
        </w:rPr>
        <w:t>Array</w:t>
      </w:r>
      <w:r>
        <w:t xml:space="preserve"> will contain empty </w:t>
      </w:r>
      <w:r w:rsidRPr="00E54AC8">
        <w:rPr>
          <w:i/>
        </w:rPr>
        <w:t>String</w:t>
      </w:r>
      <w:r>
        <w:t xml:space="preserve">s. In case s </w:t>
      </w:r>
      <w:r w:rsidRPr="0073362E">
        <w:t xml:space="preserve">is not included in the receiver, the returned </w:t>
      </w:r>
      <w:r w:rsidRPr="0073362E">
        <w:rPr>
          <w:i/>
        </w:rPr>
        <w:t>Array</w:t>
      </w:r>
      <w:r w:rsidRPr="0073362E">
        <w:t xml:space="preserve"> solely contains a copy of the receiver.</w:t>
      </w:r>
      <w:r>
        <w:t xml:space="preserve"> Splitting the string is done from left to right. Splitting the string “</w:t>
      </w:r>
      <w:proofErr w:type="spellStart"/>
      <w:r>
        <w:t>aapppoa</w:t>
      </w:r>
      <w:proofErr w:type="spellEnd"/>
      <w:r>
        <w:t>” on “pp” therefor results in: “aa”, “</w:t>
      </w:r>
      <w:proofErr w:type="spellStart"/>
      <w:r>
        <w:t>poa</w:t>
      </w:r>
      <w:proofErr w:type="spellEnd"/>
      <w:r>
        <w:t>”.</w:t>
      </w:r>
    </w:p>
    <w:p w14:paraId="50624A70" w14:textId="77777777" w:rsidR="0072622A" w:rsidRDefault="0072622A" w:rsidP="0072622A">
      <w:proofErr w:type="spellStart"/>
      <w:r w:rsidRPr="0073362E">
        <w:rPr>
          <w:b/>
          <w:i/>
        </w:rPr>
        <w:t>split</w:t>
      </w:r>
      <w:r>
        <w:rPr>
          <w:b/>
          <w:i/>
        </w:rPr>
        <w:t>OnAny</w:t>
      </w:r>
      <w:proofErr w:type="spellEnd"/>
      <w:r w:rsidRPr="0073362E">
        <w:rPr>
          <w:b/>
          <w:i/>
        </w:rPr>
        <w:t xml:space="preserve">(c: </w:t>
      </w:r>
      <w:r>
        <w:rPr>
          <w:b/>
          <w:i/>
        </w:rPr>
        <w:t>String</w:t>
      </w:r>
      <w:r w:rsidRPr="0073362E">
        <w:rPr>
          <w:b/>
          <w:i/>
        </w:rPr>
        <w:t>)</w:t>
      </w:r>
      <w:r>
        <w:rPr>
          <w:b/>
          <w:i/>
        </w:rPr>
        <w:t>:</w:t>
      </w:r>
      <w:r w:rsidRPr="0073362E">
        <w:rPr>
          <w:b/>
          <w:i/>
        </w:rPr>
        <w:t xml:space="preserve"> Array</w:t>
      </w:r>
      <w:r w:rsidRPr="0073362E">
        <w:rPr>
          <w:b/>
          <w:i/>
        </w:rPr>
        <w:br/>
      </w:r>
      <w:r w:rsidRPr="0073362E">
        <w:t xml:space="preserve">Returns an </w:t>
      </w:r>
      <w:r w:rsidRPr="0073362E">
        <w:rPr>
          <w:i/>
        </w:rPr>
        <w:t>Array</w:t>
      </w:r>
      <w:r w:rsidRPr="0073362E">
        <w:t xml:space="preserve"> of </w:t>
      </w:r>
      <w:r w:rsidRPr="0073362E">
        <w:rPr>
          <w:i/>
        </w:rPr>
        <w:t>String</w:t>
      </w:r>
      <w:r w:rsidRPr="0073362E">
        <w:t xml:space="preserve"> objects, constructed by splitting the receiver into substrings at </w:t>
      </w:r>
      <w:r>
        <w:t>any of characters in s</w:t>
      </w:r>
      <w:r w:rsidRPr="0073362E">
        <w:t xml:space="preserve">. The new </w:t>
      </w:r>
      <w:r w:rsidRPr="0073362E">
        <w:rPr>
          <w:i/>
        </w:rPr>
        <w:t>String</w:t>
      </w:r>
      <w:r w:rsidRPr="0073362E">
        <w:t xml:space="preserve"> objects in the returned </w:t>
      </w:r>
      <w:r w:rsidRPr="0073362E">
        <w:rPr>
          <w:i/>
        </w:rPr>
        <w:t>Array</w:t>
      </w:r>
      <w:r w:rsidRPr="0073362E">
        <w:t xml:space="preserve"> do not contain </w:t>
      </w:r>
      <w:r>
        <w:t xml:space="preserve">any of the </w:t>
      </w:r>
      <w:r w:rsidRPr="0073362E">
        <w:t>character</w:t>
      </w:r>
      <w:r>
        <w:t>s in s</w:t>
      </w:r>
      <w:r w:rsidRPr="0073362E">
        <w:t>.</w:t>
      </w:r>
      <w:r>
        <w:t xml:space="preserve"> Notice that in case the receiver contains a sequence of characters in s, the returned </w:t>
      </w:r>
      <w:r w:rsidRPr="00E54AC8">
        <w:rPr>
          <w:i/>
        </w:rPr>
        <w:t>Array</w:t>
      </w:r>
      <w:r>
        <w:t xml:space="preserve"> will contain empty </w:t>
      </w:r>
      <w:r w:rsidRPr="00E54AC8">
        <w:rPr>
          <w:i/>
        </w:rPr>
        <w:t>String</w:t>
      </w:r>
      <w:r>
        <w:t>s. In case any of the characters of s</w:t>
      </w:r>
      <w:r w:rsidRPr="0073362E">
        <w:t xml:space="preserve"> is not included in the receiver, the returned </w:t>
      </w:r>
      <w:r w:rsidRPr="0073362E">
        <w:rPr>
          <w:i/>
        </w:rPr>
        <w:t>Array</w:t>
      </w:r>
      <w:r w:rsidRPr="0073362E">
        <w:t xml:space="preserve"> solely contains a copy of the receiver.</w:t>
      </w:r>
    </w:p>
    <w:p w14:paraId="65CE831A" w14:textId="77777777" w:rsidR="0072622A" w:rsidRDefault="0072622A" w:rsidP="0072622A">
      <w:pPr>
        <w:rPr>
          <w:b/>
          <w:i/>
        </w:rPr>
      </w:pPr>
      <w:r w:rsidRPr="0078176E">
        <w:rPr>
          <w:b/>
          <w:i/>
        </w:rPr>
        <w:t>trim(): String</w:t>
      </w:r>
    </w:p>
    <w:p w14:paraId="3E88632C" w14:textId="77777777" w:rsidR="0072622A" w:rsidRPr="0078176E" w:rsidRDefault="0072622A" w:rsidP="0072622A">
      <w:pPr>
        <w:rPr>
          <w:b/>
          <w:i/>
        </w:rPr>
      </w:pPr>
      <w:r>
        <w:t>Returns a new string where the leading and trailing whitespaces are removed.</w:t>
      </w:r>
    </w:p>
    <w:p w14:paraId="2153DC7D" w14:textId="53B0D5E7" w:rsidR="00C55E60" w:rsidRDefault="00C55E60" w:rsidP="00C55E60">
      <w:proofErr w:type="spellStart"/>
      <w:r>
        <w:rPr>
          <w:b/>
          <w:i/>
        </w:rPr>
        <w:t>isBoolean</w:t>
      </w:r>
      <w:proofErr w:type="spellEnd"/>
      <w:r>
        <w:rPr>
          <w:b/>
          <w:i/>
        </w:rPr>
        <w:t>:</w:t>
      </w:r>
      <w:r w:rsidRPr="0073362E">
        <w:rPr>
          <w:b/>
          <w:i/>
        </w:rPr>
        <w:t xml:space="preserve"> </w:t>
      </w:r>
      <w:r>
        <w:rPr>
          <w:b/>
          <w:i/>
        </w:rPr>
        <w:t>Boolean</w:t>
      </w:r>
      <w:r w:rsidRPr="0073362E">
        <w:rPr>
          <w:b/>
          <w:i/>
        </w:rPr>
        <w:br/>
      </w:r>
      <w:r w:rsidRPr="0073362E">
        <w:t xml:space="preserve">Returns </w:t>
      </w:r>
      <w:r w:rsidRPr="004A29DA">
        <w:rPr>
          <w:b/>
        </w:rPr>
        <w:t>true</w:t>
      </w:r>
      <w:r>
        <w:t xml:space="preserve"> in case the receiver is the </w:t>
      </w:r>
      <w:r w:rsidRPr="004A29DA">
        <w:rPr>
          <w:i/>
        </w:rPr>
        <w:t>String</w:t>
      </w:r>
      <w:r>
        <w:t xml:space="preserve"> representation of a </w:t>
      </w:r>
      <w:r w:rsidRPr="004A29DA">
        <w:rPr>
          <w:i/>
        </w:rPr>
        <w:t>Boolean</w:t>
      </w:r>
      <w:r>
        <w:t xml:space="preserve"> object and </w:t>
      </w:r>
      <w:r w:rsidRPr="004A29DA">
        <w:rPr>
          <w:b/>
        </w:rPr>
        <w:t>false</w:t>
      </w:r>
      <w:r>
        <w:t xml:space="preserve"> otherwise.</w:t>
      </w:r>
      <w:r w:rsidR="00752696">
        <w:t xml:space="preserve"> No extra white space or other characters are allowed.</w:t>
      </w:r>
    </w:p>
    <w:p w14:paraId="293E6F6B" w14:textId="23C70897" w:rsidR="00C55E60" w:rsidRDefault="00C55E60" w:rsidP="00C55E60">
      <w:proofErr w:type="spellStart"/>
      <w:r>
        <w:rPr>
          <w:b/>
          <w:i/>
        </w:rPr>
        <w:t>isChar</w:t>
      </w:r>
      <w:proofErr w:type="spellEnd"/>
      <w:r>
        <w:rPr>
          <w:b/>
          <w:i/>
        </w:rPr>
        <w:t>:</w:t>
      </w:r>
      <w:r w:rsidRPr="0073362E">
        <w:rPr>
          <w:b/>
          <w:i/>
        </w:rPr>
        <w:t xml:space="preserve"> </w:t>
      </w:r>
      <w:r>
        <w:rPr>
          <w:b/>
          <w:i/>
        </w:rPr>
        <w:t>Boolean</w:t>
      </w:r>
      <w:r w:rsidRPr="0073362E">
        <w:rPr>
          <w:b/>
          <w:i/>
        </w:rPr>
        <w:br/>
      </w:r>
      <w:r w:rsidRPr="0073362E">
        <w:t xml:space="preserve">Returns </w:t>
      </w:r>
      <w:r w:rsidRPr="004A29DA">
        <w:rPr>
          <w:b/>
        </w:rPr>
        <w:t>true</w:t>
      </w:r>
      <w:r>
        <w:t xml:space="preserve"> in case the receiver is the </w:t>
      </w:r>
      <w:r w:rsidRPr="004A29DA">
        <w:rPr>
          <w:i/>
        </w:rPr>
        <w:t>String</w:t>
      </w:r>
      <w:r>
        <w:t xml:space="preserve"> representation of a </w:t>
      </w:r>
      <w:r w:rsidRPr="004A29DA">
        <w:rPr>
          <w:i/>
        </w:rPr>
        <w:t>Char</w:t>
      </w:r>
      <w:r>
        <w:t xml:space="preserve"> object and </w:t>
      </w:r>
      <w:r w:rsidRPr="004A29DA">
        <w:rPr>
          <w:b/>
        </w:rPr>
        <w:t>false</w:t>
      </w:r>
      <w:r>
        <w:t xml:space="preserve"> otherwise.</w:t>
      </w:r>
      <w:r w:rsidR="00752696">
        <w:t xml:space="preserve"> The character must include surrounding single quotes and may use escape characters. No extra white space or other characters are allowed.</w:t>
      </w:r>
      <w:r w:rsidR="0058443F">
        <w:t xml:space="preserve"> See preliminaries for the syntax.</w:t>
      </w:r>
    </w:p>
    <w:p w14:paraId="5B4524B3" w14:textId="42A5E8CD" w:rsidR="00C55E60" w:rsidRDefault="00C55E60" w:rsidP="00C55E60">
      <w:proofErr w:type="spellStart"/>
      <w:r>
        <w:rPr>
          <w:b/>
          <w:i/>
        </w:rPr>
        <w:lastRenderedPageBreak/>
        <w:t>isReal</w:t>
      </w:r>
      <w:proofErr w:type="spellEnd"/>
      <w:r>
        <w:rPr>
          <w:b/>
          <w:i/>
        </w:rPr>
        <w:t>:</w:t>
      </w:r>
      <w:r w:rsidRPr="0073362E">
        <w:rPr>
          <w:b/>
          <w:i/>
        </w:rPr>
        <w:t xml:space="preserve"> </w:t>
      </w:r>
      <w:r>
        <w:rPr>
          <w:b/>
          <w:i/>
        </w:rPr>
        <w:t>Boolean</w:t>
      </w:r>
      <w:r w:rsidRPr="0073362E">
        <w:rPr>
          <w:b/>
          <w:i/>
        </w:rPr>
        <w:br/>
      </w:r>
      <w:r w:rsidRPr="0073362E">
        <w:t xml:space="preserve">Returns </w:t>
      </w:r>
      <w:r w:rsidRPr="004A29DA">
        <w:rPr>
          <w:b/>
        </w:rPr>
        <w:t>true</w:t>
      </w:r>
      <w:r>
        <w:t xml:space="preserve"> in case the receiver is the </w:t>
      </w:r>
      <w:r w:rsidRPr="004A29DA">
        <w:rPr>
          <w:i/>
        </w:rPr>
        <w:t>String</w:t>
      </w:r>
      <w:r>
        <w:t xml:space="preserve"> representation of a </w:t>
      </w:r>
      <w:r w:rsidRPr="004A29DA">
        <w:rPr>
          <w:i/>
        </w:rPr>
        <w:t>Real</w:t>
      </w:r>
      <w:r>
        <w:t xml:space="preserve"> object and </w:t>
      </w:r>
      <w:r w:rsidRPr="004A29DA">
        <w:rPr>
          <w:b/>
        </w:rPr>
        <w:t>false</w:t>
      </w:r>
      <w:r>
        <w:t xml:space="preserve"> otherwise.</w:t>
      </w:r>
      <w:r w:rsidR="00752696" w:rsidRPr="00752696">
        <w:t xml:space="preserve"> </w:t>
      </w:r>
      <w:r w:rsidR="00752696">
        <w:t>No extra white space or other characters are allowed.</w:t>
      </w:r>
      <w:r w:rsidR="0058443F">
        <w:t xml:space="preserve"> See preliminaries for the syntax.</w:t>
      </w:r>
    </w:p>
    <w:p w14:paraId="069DD626" w14:textId="589A3273" w:rsidR="00C55E60" w:rsidRDefault="00C55E60" w:rsidP="00C55E60">
      <w:proofErr w:type="spellStart"/>
      <w:r>
        <w:rPr>
          <w:b/>
          <w:i/>
        </w:rPr>
        <w:t>isInteger</w:t>
      </w:r>
      <w:proofErr w:type="spellEnd"/>
      <w:r>
        <w:rPr>
          <w:b/>
          <w:i/>
        </w:rPr>
        <w:t>:</w:t>
      </w:r>
      <w:r w:rsidRPr="0073362E">
        <w:rPr>
          <w:b/>
          <w:i/>
        </w:rPr>
        <w:t xml:space="preserve"> </w:t>
      </w:r>
      <w:r>
        <w:rPr>
          <w:b/>
          <w:i/>
        </w:rPr>
        <w:t>Boolean</w:t>
      </w:r>
      <w:r w:rsidRPr="0073362E">
        <w:rPr>
          <w:b/>
          <w:i/>
        </w:rPr>
        <w:br/>
      </w:r>
      <w:r w:rsidRPr="0073362E">
        <w:t xml:space="preserve">Returns </w:t>
      </w:r>
      <w:r w:rsidRPr="004A29DA">
        <w:rPr>
          <w:b/>
        </w:rPr>
        <w:t>true</w:t>
      </w:r>
      <w:r>
        <w:t xml:space="preserve"> in case the receiver is the </w:t>
      </w:r>
      <w:r w:rsidRPr="004A29DA">
        <w:rPr>
          <w:i/>
        </w:rPr>
        <w:t>String</w:t>
      </w:r>
      <w:r>
        <w:t xml:space="preserve"> representation of an </w:t>
      </w:r>
      <w:r w:rsidRPr="004A29DA">
        <w:rPr>
          <w:i/>
        </w:rPr>
        <w:t>Integer</w:t>
      </w:r>
      <w:r>
        <w:t xml:space="preserve"> object and </w:t>
      </w:r>
      <w:r w:rsidRPr="004A29DA">
        <w:rPr>
          <w:b/>
        </w:rPr>
        <w:t>false</w:t>
      </w:r>
      <w:r>
        <w:t xml:space="preserve"> otherwise.</w:t>
      </w:r>
      <w:r w:rsidR="00752696" w:rsidRPr="00752696">
        <w:t xml:space="preserve"> </w:t>
      </w:r>
      <w:r w:rsidR="00752696">
        <w:t>No extra white space or other characters are allowed.</w:t>
      </w:r>
      <w:r w:rsidR="0058443F">
        <w:t xml:space="preserve"> See preliminaries for the syntax.</w:t>
      </w:r>
    </w:p>
    <w:p w14:paraId="10D45A21" w14:textId="2F0AD673" w:rsidR="00C55E60" w:rsidRDefault="00C55E60" w:rsidP="00C55E60">
      <w:proofErr w:type="spellStart"/>
      <w:r>
        <w:rPr>
          <w:b/>
          <w:i/>
        </w:rPr>
        <w:t>toBoolean</w:t>
      </w:r>
      <w:proofErr w:type="spellEnd"/>
      <w:r>
        <w:rPr>
          <w:b/>
          <w:i/>
        </w:rPr>
        <w:t>:</w:t>
      </w:r>
      <w:r w:rsidRPr="0073362E">
        <w:rPr>
          <w:b/>
          <w:i/>
        </w:rPr>
        <w:t xml:space="preserve"> </w:t>
      </w:r>
      <w:r>
        <w:rPr>
          <w:b/>
          <w:i/>
        </w:rPr>
        <w:t>Boolean</w:t>
      </w:r>
      <w:r w:rsidRPr="0073362E">
        <w:rPr>
          <w:b/>
          <w:i/>
        </w:rPr>
        <w:br/>
      </w:r>
      <w:r>
        <w:t xml:space="preserve">If the receiver is the </w:t>
      </w:r>
      <w:r w:rsidRPr="004A29DA">
        <w:rPr>
          <w:i/>
        </w:rPr>
        <w:t>String</w:t>
      </w:r>
      <w:r>
        <w:t xml:space="preserve"> representation of a </w:t>
      </w:r>
      <w:r w:rsidRPr="004A29DA">
        <w:rPr>
          <w:i/>
        </w:rPr>
        <w:t>Boolean</w:t>
      </w:r>
      <w:r>
        <w:t xml:space="preserve"> object</w:t>
      </w:r>
      <w:r w:rsidR="0058443F">
        <w:t xml:space="preserve"> (in line with the </w:t>
      </w:r>
      <w:proofErr w:type="spellStart"/>
      <w:r w:rsidR="0058443F" w:rsidRPr="006F1187">
        <w:rPr>
          <w:i/>
        </w:rPr>
        <w:t>isBoolean</w:t>
      </w:r>
      <w:proofErr w:type="spellEnd"/>
      <w:r w:rsidR="0058443F">
        <w:t xml:space="preserve"> method)</w:t>
      </w:r>
      <w:r>
        <w:t>, thi</w:t>
      </w:r>
      <w:r w:rsidR="00DE3C39">
        <w:t xml:space="preserve">s object is returned. Otherwise, </w:t>
      </w:r>
      <w:r w:rsidR="00DE3C39" w:rsidRPr="00DE3C39">
        <w:rPr>
          <w:b/>
        </w:rPr>
        <w:t>nil</w:t>
      </w:r>
      <w:r>
        <w:t xml:space="preserve"> is </w:t>
      </w:r>
      <w:r w:rsidR="00DE3C39">
        <w:t>returned</w:t>
      </w:r>
      <w:r>
        <w:t>.</w:t>
      </w:r>
    </w:p>
    <w:p w14:paraId="3D926999" w14:textId="6A1BFBC2" w:rsidR="00C55E60" w:rsidRDefault="00C55E60" w:rsidP="00C55E60">
      <w:proofErr w:type="spellStart"/>
      <w:r>
        <w:rPr>
          <w:b/>
          <w:i/>
        </w:rPr>
        <w:t>toChar</w:t>
      </w:r>
      <w:proofErr w:type="spellEnd"/>
      <w:r>
        <w:rPr>
          <w:b/>
          <w:i/>
        </w:rPr>
        <w:t>:</w:t>
      </w:r>
      <w:r w:rsidRPr="0073362E">
        <w:rPr>
          <w:b/>
          <w:i/>
        </w:rPr>
        <w:t xml:space="preserve"> </w:t>
      </w:r>
      <w:r>
        <w:rPr>
          <w:b/>
          <w:i/>
        </w:rPr>
        <w:t>Char</w:t>
      </w:r>
      <w:r w:rsidRPr="0073362E">
        <w:rPr>
          <w:b/>
          <w:i/>
        </w:rPr>
        <w:br/>
      </w:r>
      <w:r>
        <w:t xml:space="preserve">If the receiver is the </w:t>
      </w:r>
      <w:r w:rsidRPr="004A29DA">
        <w:rPr>
          <w:i/>
        </w:rPr>
        <w:t>String</w:t>
      </w:r>
      <w:r>
        <w:t xml:space="preserve"> representation of a </w:t>
      </w:r>
      <w:r w:rsidRPr="004A29DA">
        <w:rPr>
          <w:i/>
        </w:rPr>
        <w:t>Char</w:t>
      </w:r>
      <w:r>
        <w:t xml:space="preserve"> object</w:t>
      </w:r>
      <w:r w:rsidR="0058443F">
        <w:t xml:space="preserve"> (in line with the </w:t>
      </w:r>
      <w:proofErr w:type="spellStart"/>
      <w:r w:rsidR="0058443F" w:rsidRPr="006F1187">
        <w:rPr>
          <w:i/>
        </w:rPr>
        <w:t>isChar</w:t>
      </w:r>
      <w:proofErr w:type="spellEnd"/>
      <w:r w:rsidR="0058443F">
        <w:t xml:space="preserve"> method)</w:t>
      </w:r>
      <w:r>
        <w:t xml:space="preserve">, this object is returned. </w:t>
      </w:r>
      <w:r w:rsidR="00DE3C39">
        <w:t xml:space="preserve">Otherwise, </w:t>
      </w:r>
      <w:r w:rsidR="00DE3C39" w:rsidRPr="00DE3C39">
        <w:rPr>
          <w:b/>
        </w:rPr>
        <w:t>nil</w:t>
      </w:r>
      <w:r w:rsidR="00DE3C39">
        <w:t xml:space="preserve"> is returned.</w:t>
      </w:r>
    </w:p>
    <w:p w14:paraId="34E9E29B" w14:textId="71A1B520" w:rsidR="00C55E60" w:rsidRDefault="00C55E60" w:rsidP="00C55E60">
      <w:proofErr w:type="spellStart"/>
      <w:r>
        <w:rPr>
          <w:b/>
          <w:i/>
        </w:rPr>
        <w:t>toReal</w:t>
      </w:r>
      <w:proofErr w:type="spellEnd"/>
      <w:r>
        <w:rPr>
          <w:b/>
          <w:i/>
        </w:rPr>
        <w:t>:</w:t>
      </w:r>
      <w:r w:rsidRPr="0073362E">
        <w:rPr>
          <w:b/>
          <w:i/>
        </w:rPr>
        <w:t xml:space="preserve"> </w:t>
      </w:r>
      <w:r>
        <w:rPr>
          <w:b/>
          <w:i/>
        </w:rPr>
        <w:t>Real</w:t>
      </w:r>
      <w:r w:rsidRPr="0073362E">
        <w:rPr>
          <w:b/>
          <w:i/>
        </w:rPr>
        <w:br/>
      </w:r>
      <w:r>
        <w:t xml:space="preserve">If the receiver is the </w:t>
      </w:r>
      <w:r w:rsidRPr="004A29DA">
        <w:rPr>
          <w:i/>
        </w:rPr>
        <w:t>String</w:t>
      </w:r>
      <w:r>
        <w:t xml:space="preserve"> representation of a </w:t>
      </w:r>
      <w:r w:rsidRPr="004A29DA">
        <w:rPr>
          <w:i/>
        </w:rPr>
        <w:t>Real</w:t>
      </w:r>
      <w:r>
        <w:t xml:space="preserve"> object</w:t>
      </w:r>
      <w:r w:rsidR="0058443F">
        <w:t xml:space="preserve"> (in line with the </w:t>
      </w:r>
      <w:proofErr w:type="spellStart"/>
      <w:r w:rsidR="0058443F" w:rsidRPr="006F1187">
        <w:rPr>
          <w:i/>
        </w:rPr>
        <w:t>isReal</w:t>
      </w:r>
      <w:proofErr w:type="spellEnd"/>
      <w:r w:rsidR="0058443F">
        <w:t xml:space="preserve"> method)</w:t>
      </w:r>
      <w:r>
        <w:t xml:space="preserve">, this object is returned. </w:t>
      </w:r>
      <w:r w:rsidR="00DE3C39">
        <w:t xml:space="preserve">Otherwise, </w:t>
      </w:r>
      <w:r w:rsidR="00DE3C39" w:rsidRPr="00DE3C39">
        <w:rPr>
          <w:b/>
        </w:rPr>
        <w:t>nil</w:t>
      </w:r>
      <w:r w:rsidR="00DE3C39">
        <w:t xml:space="preserve"> is returned.</w:t>
      </w:r>
    </w:p>
    <w:p w14:paraId="0BA72DDA" w14:textId="537ED0B7" w:rsidR="00C55E60" w:rsidRDefault="00C55E60" w:rsidP="00C55E60">
      <w:proofErr w:type="spellStart"/>
      <w:r>
        <w:rPr>
          <w:b/>
          <w:i/>
        </w:rPr>
        <w:t>toInteger</w:t>
      </w:r>
      <w:proofErr w:type="spellEnd"/>
      <w:r>
        <w:rPr>
          <w:b/>
          <w:i/>
        </w:rPr>
        <w:t>:</w:t>
      </w:r>
      <w:r w:rsidRPr="0073362E">
        <w:rPr>
          <w:b/>
          <w:i/>
        </w:rPr>
        <w:t xml:space="preserve"> </w:t>
      </w:r>
      <w:r>
        <w:rPr>
          <w:b/>
          <w:i/>
        </w:rPr>
        <w:t>Integer</w:t>
      </w:r>
      <w:r w:rsidRPr="0073362E">
        <w:rPr>
          <w:b/>
          <w:i/>
        </w:rPr>
        <w:br/>
      </w:r>
      <w:r>
        <w:t xml:space="preserve">If the receiver is the </w:t>
      </w:r>
      <w:r w:rsidRPr="004A29DA">
        <w:rPr>
          <w:i/>
        </w:rPr>
        <w:t>String</w:t>
      </w:r>
      <w:r>
        <w:t xml:space="preserve"> representation of an </w:t>
      </w:r>
      <w:r w:rsidRPr="004A29DA">
        <w:rPr>
          <w:i/>
        </w:rPr>
        <w:t>Integer</w:t>
      </w:r>
      <w:r>
        <w:t xml:space="preserve"> object</w:t>
      </w:r>
      <w:r w:rsidR="0058443F">
        <w:t xml:space="preserve"> (in line with the </w:t>
      </w:r>
      <w:proofErr w:type="spellStart"/>
      <w:r w:rsidR="0058443F" w:rsidRPr="006F1187">
        <w:rPr>
          <w:i/>
        </w:rPr>
        <w:t>isInteger</w:t>
      </w:r>
      <w:proofErr w:type="spellEnd"/>
      <w:r w:rsidR="0058443F">
        <w:t xml:space="preserve"> method)</w:t>
      </w:r>
      <w:r>
        <w:t xml:space="preserve">, this object is returned. </w:t>
      </w:r>
      <w:r w:rsidR="00DE3C39">
        <w:t xml:space="preserve">Otherwise, </w:t>
      </w:r>
      <w:r w:rsidR="00DE3C39" w:rsidRPr="00DE3C39">
        <w:rPr>
          <w:b/>
        </w:rPr>
        <w:t>nil</w:t>
      </w:r>
      <w:r w:rsidR="00DE3C39">
        <w:t xml:space="preserve"> is returned.</w:t>
      </w:r>
    </w:p>
    <w:p w14:paraId="21AE4701" w14:textId="16281A4E" w:rsidR="007F4DC7" w:rsidRPr="00B50CB3" w:rsidRDefault="007F4DC7" w:rsidP="007F4DC7">
      <w:r w:rsidRPr="002C197B">
        <w:rPr>
          <w:rStyle w:val="Code"/>
        </w:rPr>
        <w:t>&lt;(</w:t>
      </w:r>
      <w:r>
        <w:rPr>
          <w:rStyle w:val="Code"/>
        </w:rPr>
        <w:t>s</w:t>
      </w:r>
      <w:r w:rsidRPr="002C197B">
        <w:rPr>
          <w:rStyle w:val="Code"/>
        </w:rPr>
        <w:t xml:space="preserve">: </w:t>
      </w:r>
      <w:r>
        <w:rPr>
          <w:rStyle w:val="Code"/>
        </w:rPr>
        <w:t>String</w:t>
      </w:r>
      <w:r w:rsidRPr="002C197B">
        <w:rPr>
          <w:rStyle w:val="Code"/>
        </w:rPr>
        <w:t>)</w:t>
      </w:r>
      <w:r>
        <w:rPr>
          <w:rStyle w:val="Code"/>
        </w:rPr>
        <w:t>:</w:t>
      </w:r>
      <w:r w:rsidRPr="002C197B">
        <w:rPr>
          <w:rStyle w:val="Code"/>
        </w:rPr>
        <w:t xml:space="preserve"> Boolean</w:t>
      </w:r>
      <w:r w:rsidRPr="002C197B">
        <w:rPr>
          <w:rStyle w:val="Code"/>
        </w:rPr>
        <w:br/>
      </w:r>
      <w:r>
        <w:t xml:space="preserve">Returns </w:t>
      </w:r>
      <w:r w:rsidRPr="0033635D">
        <w:rPr>
          <w:b/>
        </w:rPr>
        <w:t>true</w:t>
      </w:r>
      <w:r>
        <w:t xml:space="preserve"> in case </w:t>
      </w:r>
      <w:r w:rsidRPr="0033635D">
        <w:t>the receiver</w:t>
      </w:r>
      <w:r>
        <w:t xml:space="preserve"> is lexicographically ordered before s and </w:t>
      </w:r>
      <w:r>
        <w:rPr>
          <w:b/>
        </w:rPr>
        <w:t xml:space="preserve">false </w:t>
      </w:r>
      <w:r>
        <w:t>otherwise. It has a special syntax of the form s1 &lt; s2, where s1 acts as the receiver and s2 as the argument.</w:t>
      </w:r>
    </w:p>
    <w:p w14:paraId="35E6A98F" w14:textId="288E70BA" w:rsidR="007F4DC7" w:rsidRPr="00F748B3" w:rsidRDefault="007F4DC7" w:rsidP="007F4DC7">
      <w:r w:rsidRPr="002C197B">
        <w:rPr>
          <w:rStyle w:val="Code"/>
        </w:rPr>
        <w:t>&lt;=(</w:t>
      </w:r>
      <w:r>
        <w:rPr>
          <w:rStyle w:val="Code"/>
        </w:rPr>
        <w:t>s</w:t>
      </w:r>
      <w:r w:rsidRPr="002C197B">
        <w:rPr>
          <w:rStyle w:val="Code"/>
        </w:rPr>
        <w:t xml:space="preserve">: </w:t>
      </w:r>
      <w:r>
        <w:rPr>
          <w:rStyle w:val="Code"/>
        </w:rPr>
        <w:t>String</w:t>
      </w:r>
      <w:r w:rsidRPr="002C197B">
        <w:rPr>
          <w:rStyle w:val="Code"/>
        </w:rPr>
        <w:t>)</w:t>
      </w:r>
      <w:r>
        <w:rPr>
          <w:rStyle w:val="Code"/>
        </w:rPr>
        <w:t xml:space="preserve">: </w:t>
      </w:r>
      <w:r w:rsidRPr="002C197B">
        <w:rPr>
          <w:rStyle w:val="Code"/>
        </w:rPr>
        <w:t>Boolean</w:t>
      </w:r>
      <w:r w:rsidRPr="002C197B">
        <w:rPr>
          <w:rStyle w:val="Code"/>
        </w:rPr>
        <w:br/>
      </w:r>
      <w:r>
        <w:t xml:space="preserve">Returns </w:t>
      </w:r>
      <w:r>
        <w:rPr>
          <w:b/>
        </w:rPr>
        <w:t>true</w:t>
      </w:r>
      <w:r>
        <w:t xml:space="preserve"> in case </w:t>
      </w:r>
      <w:r w:rsidRPr="0033635D">
        <w:t>the receiver</w:t>
      </w:r>
      <w:r>
        <w:t xml:space="preserve"> is lexicographically before or </w:t>
      </w:r>
      <w:r w:rsidR="00132A5F">
        <w:t>is equal</w:t>
      </w:r>
      <w:r>
        <w:t xml:space="preserve"> to s and </w:t>
      </w:r>
      <w:r w:rsidRPr="0033635D">
        <w:rPr>
          <w:b/>
        </w:rPr>
        <w:t>false</w:t>
      </w:r>
      <w:r>
        <w:t xml:space="preserve"> otherwise. It has a special syntax of the form s1 &lt;= s2, where s1 acts as the receiver and s2 as the argument.</w:t>
      </w:r>
    </w:p>
    <w:p w14:paraId="6D03B5A1" w14:textId="52E399D7" w:rsidR="007F4DC7" w:rsidRPr="00B50CB3" w:rsidRDefault="007F4DC7" w:rsidP="007F4DC7">
      <w:r w:rsidRPr="002C197B">
        <w:rPr>
          <w:rStyle w:val="Code"/>
        </w:rPr>
        <w:t>&gt;(</w:t>
      </w:r>
      <w:r>
        <w:rPr>
          <w:rStyle w:val="Code"/>
        </w:rPr>
        <w:t>s</w:t>
      </w:r>
      <w:r w:rsidRPr="002C197B">
        <w:rPr>
          <w:rStyle w:val="Code"/>
        </w:rPr>
        <w:t xml:space="preserve">: </w:t>
      </w:r>
      <w:r>
        <w:rPr>
          <w:rStyle w:val="Code"/>
        </w:rPr>
        <w:t>String</w:t>
      </w:r>
      <w:r w:rsidRPr="002C197B">
        <w:rPr>
          <w:rStyle w:val="Code"/>
        </w:rPr>
        <w:t>)</w:t>
      </w:r>
      <w:r>
        <w:rPr>
          <w:rStyle w:val="Code"/>
        </w:rPr>
        <w:t>:</w:t>
      </w:r>
      <w:r w:rsidRPr="002C197B">
        <w:rPr>
          <w:rStyle w:val="Code"/>
        </w:rPr>
        <w:t xml:space="preserve"> Boolean</w:t>
      </w:r>
      <w:r w:rsidRPr="002C197B">
        <w:rPr>
          <w:rStyle w:val="Code"/>
        </w:rPr>
        <w:br/>
      </w:r>
      <w:r>
        <w:t xml:space="preserve">Returns </w:t>
      </w:r>
      <w:r>
        <w:rPr>
          <w:b/>
        </w:rPr>
        <w:t>true</w:t>
      </w:r>
      <w:r>
        <w:t xml:space="preserve"> in case </w:t>
      </w:r>
      <w:r w:rsidRPr="0033635D">
        <w:t>the receiver</w:t>
      </w:r>
      <w:r>
        <w:t xml:space="preserve"> is lexicographically ordered after s and </w:t>
      </w:r>
      <w:r w:rsidRPr="0033635D">
        <w:rPr>
          <w:b/>
        </w:rPr>
        <w:t>false</w:t>
      </w:r>
      <w:r>
        <w:t xml:space="preserve"> otherwise. It has a special syntax of the form s1 &gt; s2, where s1 acts as the receiver and s2 as the argument.</w:t>
      </w:r>
    </w:p>
    <w:p w14:paraId="425BC3CB" w14:textId="14231B7C" w:rsidR="007F4DC7" w:rsidRPr="00B50CB3" w:rsidRDefault="007F4DC7" w:rsidP="007F4DC7">
      <w:r w:rsidRPr="002C197B">
        <w:rPr>
          <w:rStyle w:val="Code"/>
        </w:rPr>
        <w:t>&gt;=(</w:t>
      </w:r>
      <w:r>
        <w:rPr>
          <w:rStyle w:val="Code"/>
        </w:rPr>
        <w:t>s</w:t>
      </w:r>
      <w:r w:rsidRPr="002C197B">
        <w:rPr>
          <w:rStyle w:val="Code"/>
        </w:rPr>
        <w:t xml:space="preserve">: </w:t>
      </w:r>
      <w:r>
        <w:rPr>
          <w:rStyle w:val="Code"/>
        </w:rPr>
        <w:t>String</w:t>
      </w:r>
      <w:r w:rsidRPr="002C197B">
        <w:rPr>
          <w:rStyle w:val="Code"/>
        </w:rPr>
        <w:t>)</w:t>
      </w:r>
      <w:r>
        <w:rPr>
          <w:rStyle w:val="Code"/>
        </w:rPr>
        <w:t>:</w:t>
      </w:r>
      <w:r w:rsidRPr="002C197B">
        <w:rPr>
          <w:rStyle w:val="Code"/>
        </w:rPr>
        <w:t xml:space="preserve"> Boolean</w:t>
      </w:r>
      <w:r w:rsidRPr="002C197B">
        <w:rPr>
          <w:rStyle w:val="Code"/>
        </w:rPr>
        <w:br/>
      </w:r>
      <w:r>
        <w:t xml:space="preserve">Returns </w:t>
      </w:r>
      <w:r>
        <w:rPr>
          <w:b/>
        </w:rPr>
        <w:t>true</w:t>
      </w:r>
      <w:r>
        <w:t xml:space="preserve"> in </w:t>
      </w:r>
      <w:r w:rsidRPr="0033635D">
        <w:t>case the receiver is</w:t>
      </w:r>
      <w:r>
        <w:t xml:space="preserve"> lexicographically after or </w:t>
      </w:r>
      <w:r w:rsidR="00132A5F">
        <w:t>is equal</w:t>
      </w:r>
      <w:r>
        <w:t xml:space="preserve"> to s and </w:t>
      </w:r>
      <w:r w:rsidRPr="0033635D">
        <w:rPr>
          <w:b/>
        </w:rPr>
        <w:t>false</w:t>
      </w:r>
      <w:r>
        <w:t xml:space="preserve"> otherwise. It has a special syntax of the form s1 &gt;= s2, where s1 acts as the receiver and s2 as the argument.</w:t>
      </w:r>
    </w:p>
    <w:p w14:paraId="5C6A2F25" w14:textId="59122978" w:rsidR="00515365" w:rsidRDefault="00515365">
      <w:pPr>
        <w:rPr>
          <w:rFonts w:asciiTheme="majorHAnsi" w:eastAsiaTheme="majorEastAsia" w:hAnsiTheme="majorHAnsi" w:cstheme="majorBidi"/>
          <w:color w:val="17365D" w:themeColor="text2" w:themeShade="BF"/>
          <w:spacing w:val="5"/>
          <w:kern w:val="28"/>
          <w:sz w:val="44"/>
          <w:szCs w:val="52"/>
        </w:rPr>
      </w:pPr>
      <w:r>
        <w:br w:type="page"/>
      </w:r>
    </w:p>
    <w:p w14:paraId="709F9187" w14:textId="77777777" w:rsidR="007A09BA" w:rsidRPr="007A5B3D" w:rsidRDefault="005C7C1E" w:rsidP="007A09BA">
      <w:pPr>
        <w:pStyle w:val="Title"/>
      </w:pPr>
      <w:r>
        <w:lastRenderedPageBreak/>
        <w:t>Primitive Classes</w:t>
      </w:r>
    </w:p>
    <w:p w14:paraId="349EE83F" w14:textId="77777777" w:rsidR="00C26C46" w:rsidRDefault="00C26C46" w:rsidP="00C26C46">
      <w:pPr>
        <w:pStyle w:val="Heading1"/>
      </w:pPr>
      <w:r>
        <w:t>Nil</w:t>
      </w:r>
    </w:p>
    <w:p w14:paraId="4F408AA2" w14:textId="77777777" w:rsidR="00C26C46" w:rsidRPr="00074E58" w:rsidRDefault="00C26C46" w:rsidP="00C26C46">
      <w:r>
        <w:t xml:space="preserve">This class extends </w:t>
      </w:r>
      <w:r w:rsidRPr="008A5846">
        <w:rPr>
          <w:i/>
        </w:rPr>
        <w:t>Object</w:t>
      </w:r>
      <w:r>
        <w:t xml:space="preserve">. It represents the class of instance </w:t>
      </w:r>
      <w:r w:rsidRPr="00C26C46">
        <w:rPr>
          <w:b/>
        </w:rPr>
        <w:t>nil</w:t>
      </w:r>
      <w:r w:rsidRPr="00045D86">
        <w:t>.</w:t>
      </w:r>
    </w:p>
    <w:p w14:paraId="7A134935" w14:textId="77777777" w:rsidR="006200D9" w:rsidRDefault="006200D9" w:rsidP="006200D9">
      <w:pPr>
        <w:pStyle w:val="Heading1"/>
      </w:pPr>
      <w:r>
        <w:t>Boolean</w:t>
      </w:r>
    </w:p>
    <w:p w14:paraId="50EC66B8" w14:textId="77777777" w:rsidR="00530141" w:rsidRPr="00074E58" w:rsidRDefault="00045D86" w:rsidP="006200D9">
      <w:r>
        <w:t xml:space="preserve">This class extends </w:t>
      </w:r>
      <w:r w:rsidRPr="008A5846">
        <w:rPr>
          <w:i/>
        </w:rPr>
        <w:t>Object</w:t>
      </w:r>
      <w:r>
        <w:t xml:space="preserve">. It represents </w:t>
      </w:r>
      <w:r w:rsidR="006200D9">
        <w:t xml:space="preserve">the </w:t>
      </w:r>
      <w:r w:rsidR="005B12D9">
        <w:t xml:space="preserve">class of </w:t>
      </w:r>
      <w:r w:rsidR="008D0B53">
        <w:t>Booleans</w:t>
      </w:r>
      <w:r w:rsidRPr="00045D86">
        <w:t>.</w:t>
      </w:r>
      <w:r w:rsidR="006B6A8E">
        <w:t xml:space="preserve"> This class has two instances represented with the constants </w:t>
      </w:r>
      <w:r w:rsidR="006B6A8E" w:rsidRPr="006B6A8E">
        <w:rPr>
          <w:rStyle w:val="Code"/>
        </w:rPr>
        <w:t>true</w:t>
      </w:r>
      <w:r w:rsidR="006B6A8E">
        <w:t xml:space="preserve"> and </w:t>
      </w:r>
      <w:r w:rsidR="006B6A8E" w:rsidRPr="006B6A8E">
        <w:rPr>
          <w:rStyle w:val="Code"/>
        </w:rPr>
        <w:t>false</w:t>
      </w:r>
      <w:r w:rsidR="006B6A8E">
        <w:t>.</w:t>
      </w:r>
    </w:p>
    <w:p w14:paraId="182D9369" w14:textId="77777777" w:rsidR="005B12D9" w:rsidRDefault="006200D9" w:rsidP="006200D9">
      <w:r w:rsidRPr="002C197B">
        <w:rPr>
          <w:rStyle w:val="Code"/>
        </w:rPr>
        <w:t>&amp;</w:t>
      </w:r>
      <w:r w:rsidR="005B12D9" w:rsidRPr="002C197B">
        <w:rPr>
          <w:rStyle w:val="Code"/>
        </w:rPr>
        <w:t>(</w:t>
      </w:r>
      <w:r w:rsidR="006B18C2" w:rsidRPr="002C197B">
        <w:rPr>
          <w:rStyle w:val="Code"/>
        </w:rPr>
        <w:t>b</w:t>
      </w:r>
      <w:r w:rsidRPr="002C197B">
        <w:rPr>
          <w:rStyle w:val="Code"/>
        </w:rPr>
        <w:t>: Boolean</w:t>
      </w:r>
      <w:r w:rsidR="005B12D9" w:rsidRPr="002C197B">
        <w:rPr>
          <w:rStyle w:val="Code"/>
        </w:rPr>
        <w:t>)</w:t>
      </w:r>
      <w:r w:rsidR="00005408">
        <w:rPr>
          <w:rStyle w:val="Code"/>
        </w:rPr>
        <w:t>:</w:t>
      </w:r>
      <w:r w:rsidRPr="002C197B">
        <w:rPr>
          <w:rStyle w:val="Code"/>
        </w:rPr>
        <w:t xml:space="preserve"> Boolean</w:t>
      </w:r>
      <w:r w:rsidR="00074E58" w:rsidRPr="002C197B">
        <w:rPr>
          <w:rStyle w:val="Code"/>
        </w:rPr>
        <w:br/>
      </w:r>
      <w:r w:rsidR="006B18C2">
        <w:t>Returns the logical and of the receiver and b</w:t>
      </w:r>
      <w:r w:rsidR="005B12D9">
        <w:t xml:space="preserve">. </w:t>
      </w:r>
      <w:r w:rsidR="00074E58">
        <w:t>It has a special syntax of the form b1</w:t>
      </w:r>
      <w:r w:rsidR="00213C4C">
        <w:t xml:space="preserve"> </w:t>
      </w:r>
      <w:r w:rsidR="00074E58">
        <w:t>&amp;</w:t>
      </w:r>
      <w:r w:rsidR="00213C4C">
        <w:t xml:space="preserve"> </w:t>
      </w:r>
      <w:r w:rsidR="00074E58">
        <w:t>b2, where b1 acts as the receiver and b2 as the argument.</w:t>
      </w:r>
    </w:p>
    <w:p w14:paraId="277CF292" w14:textId="77777777" w:rsidR="005B12D9" w:rsidRDefault="00A57925" w:rsidP="006200D9">
      <w:r>
        <w:rPr>
          <w:rStyle w:val="Code"/>
        </w:rPr>
        <w:t>|</w:t>
      </w:r>
      <w:r w:rsidR="005B12D9" w:rsidRPr="002C197B">
        <w:rPr>
          <w:rStyle w:val="Code"/>
        </w:rPr>
        <w:t>(</w:t>
      </w:r>
      <w:r w:rsidR="00515365" w:rsidRPr="002C197B">
        <w:rPr>
          <w:rStyle w:val="Code"/>
        </w:rPr>
        <w:t>b</w:t>
      </w:r>
      <w:r w:rsidR="006200D9" w:rsidRPr="002C197B">
        <w:rPr>
          <w:rStyle w:val="Code"/>
        </w:rPr>
        <w:t>: Boolean</w:t>
      </w:r>
      <w:r w:rsidR="005B12D9" w:rsidRPr="002C197B">
        <w:rPr>
          <w:rStyle w:val="Code"/>
        </w:rPr>
        <w:t>)</w:t>
      </w:r>
      <w:r w:rsidR="00005408">
        <w:rPr>
          <w:rStyle w:val="Code"/>
        </w:rPr>
        <w:t>:</w:t>
      </w:r>
      <w:r w:rsidR="006200D9" w:rsidRPr="002C197B">
        <w:rPr>
          <w:rStyle w:val="Code"/>
        </w:rPr>
        <w:t xml:space="preserve"> Boolean</w:t>
      </w:r>
      <w:r w:rsidR="00074E58" w:rsidRPr="002C197B">
        <w:rPr>
          <w:rStyle w:val="Code"/>
        </w:rPr>
        <w:br/>
      </w:r>
      <w:r w:rsidR="006200D9">
        <w:t xml:space="preserve">Returns the logical or of </w:t>
      </w:r>
      <w:r w:rsidR="00515365" w:rsidRPr="00515365">
        <w:t>the receiver and b</w:t>
      </w:r>
      <w:r w:rsidR="005B12D9">
        <w:t xml:space="preserve">. </w:t>
      </w:r>
      <w:r w:rsidR="00074E58">
        <w:t>It has a special syntax of the form b1</w:t>
      </w:r>
      <w:r w:rsidR="00C4075E">
        <w:t xml:space="preserve"> </w:t>
      </w:r>
      <w:r w:rsidR="00074E58">
        <w:t>|</w:t>
      </w:r>
      <w:r w:rsidR="00C4075E">
        <w:t xml:space="preserve"> </w:t>
      </w:r>
      <w:r w:rsidR="00074E58">
        <w:t>b2, where b1 acts as the receiver and b2 as the argument.</w:t>
      </w:r>
    </w:p>
    <w:p w14:paraId="7F729331" w14:textId="77777777" w:rsidR="005B12D9" w:rsidRDefault="006200D9" w:rsidP="006200D9">
      <w:r w:rsidRPr="002C197B">
        <w:rPr>
          <w:rStyle w:val="Code"/>
        </w:rPr>
        <w:t>not</w:t>
      </w:r>
      <w:r w:rsidR="00005408">
        <w:rPr>
          <w:rStyle w:val="Code"/>
        </w:rPr>
        <w:t>:</w:t>
      </w:r>
      <w:r w:rsidRPr="002C197B">
        <w:rPr>
          <w:rStyle w:val="Code"/>
        </w:rPr>
        <w:t xml:space="preserve"> Boolean</w:t>
      </w:r>
      <w:r w:rsidR="00074E58" w:rsidRPr="002C197B">
        <w:rPr>
          <w:rStyle w:val="Code"/>
        </w:rPr>
        <w:br/>
      </w:r>
      <w:r>
        <w:t xml:space="preserve">Returns the logical inverse of </w:t>
      </w:r>
      <w:r w:rsidR="00515365" w:rsidRPr="00515365">
        <w:t>the receiver</w:t>
      </w:r>
      <w:r w:rsidR="005B12D9">
        <w:t>.</w:t>
      </w:r>
      <w:r w:rsidR="007D19BD">
        <w:t xml:space="preserve"> In addition to the normal syntax, it also has a special syntax of the form ! b, where b acts as the receiver.</w:t>
      </w:r>
    </w:p>
    <w:p w14:paraId="3F668A02" w14:textId="67E4C224" w:rsidR="00F853DC" w:rsidRDefault="00F853DC" w:rsidP="00F853DC">
      <w:pPr>
        <w:rPr>
          <w:ins w:id="1" w:author="Bart Theelen" w:date="2014-10-22T16:01:00Z"/>
        </w:rPr>
      </w:pPr>
      <w:commentRangeStart w:id="2"/>
      <w:ins w:id="3" w:author="Bart Theelen" w:date="2014-10-22T16:01:00Z">
        <w:r>
          <w:rPr>
            <w:rStyle w:val="Code"/>
          </w:rPr>
          <w:t>!:</w:t>
        </w:r>
        <w:r w:rsidRPr="002C197B">
          <w:rPr>
            <w:rStyle w:val="Code"/>
          </w:rPr>
          <w:t xml:space="preserve"> Boolean</w:t>
        </w:r>
      </w:ins>
      <w:commentRangeEnd w:id="2"/>
      <w:ins w:id="4" w:author="Bart Theelen" w:date="2014-10-22T16:02:00Z">
        <w:r w:rsidR="00C7308F">
          <w:rPr>
            <w:rStyle w:val="CommentReference"/>
          </w:rPr>
          <w:commentReference w:id="2"/>
        </w:r>
      </w:ins>
      <w:ins w:id="5" w:author="Bart Theelen" w:date="2014-10-22T16:01:00Z">
        <w:r w:rsidRPr="002C197B">
          <w:rPr>
            <w:rStyle w:val="Code"/>
          </w:rPr>
          <w:br/>
        </w:r>
        <w:r>
          <w:t xml:space="preserve">Using prefix notation, </w:t>
        </w:r>
      </w:ins>
      <w:ins w:id="6" w:author="Bart Theelen" w:date="2014-10-22T16:02:00Z">
        <w:r w:rsidR="00C7308F">
          <w:t>operator</w:t>
        </w:r>
      </w:ins>
      <w:ins w:id="7" w:author="Bart Theelen" w:date="2014-10-22T16:01:00Z">
        <w:r>
          <w:t xml:space="preserve"> ! returns the logical inverse of </w:t>
        </w:r>
        <w:r w:rsidRPr="00515365">
          <w:t>the receiver</w:t>
        </w:r>
        <w:r>
          <w:t>. It is equivalent to b not, where b acts as the receiver.</w:t>
        </w:r>
      </w:ins>
    </w:p>
    <w:p w14:paraId="6985BBEE" w14:textId="77777777" w:rsidR="006E2B73" w:rsidRDefault="000611B2" w:rsidP="009247AD">
      <w:proofErr w:type="spellStart"/>
      <w:r w:rsidRPr="002C197B">
        <w:rPr>
          <w:rStyle w:val="Code"/>
        </w:rPr>
        <w:t>xor</w:t>
      </w:r>
      <w:proofErr w:type="spellEnd"/>
      <w:r w:rsidRPr="002C197B">
        <w:rPr>
          <w:rStyle w:val="Code"/>
        </w:rPr>
        <w:t>(b: Boolean)</w:t>
      </w:r>
      <w:r w:rsidR="00005408">
        <w:rPr>
          <w:rStyle w:val="Code"/>
        </w:rPr>
        <w:t>:</w:t>
      </w:r>
      <w:r w:rsidRPr="002C197B">
        <w:rPr>
          <w:rStyle w:val="Code"/>
        </w:rPr>
        <w:t xml:space="preserve"> Boolean</w:t>
      </w:r>
      <w:r w:rsidR="00074E58" w:rsidRPr="002C197B">
        <w:rPr>
          <w:rStyle w:val="Code"/>
        </w:rPr>
        <w:br/>
      </w:r>
      <w:r w:rsidRPr="000611B2">
        <w:t xml:space="preserve">Returns the logical </w:t>
      </w:r>
      <w:proofErr w:type="spellStart"/>
      <w:r w:rsidRPr="000611B2">
        <w:t>xor</w:t>
      </w:r>
      <w:proofErr w:type="spellEnd"/>
      <w:r w:rsidRPr="000611B2">
        <w:t xml:space="preserve"> of the receiver</w:t>
      </w:r>
      <w:r w:rsidRPr="000611B2">
        <w:rPr>
          <w:b/>
        </w:rPr>
        <w:t xml:space="preserve"> </w:t>
      </w:r>
      <w:r w:rsidRPr="000611B2">
        <w:t>and b. It is equivalent to</w:t>
      </w:r>
      <w:r w:rsidR="003522B2">
        <w:t xml:space="preserve"> (receiver</w:t>
      </w:r>
      <w:r w:rsidR="009F2761">
        <w:t>!</w:t>
      </w:r>
      <w:r w:rsidR="00F22E07">
        <w:rPr>
          <w:i/>
        </w:rPr>
        <w:t>=</w:t>
      </w:r>
      <w:r w:rsidR="003522B2">
        <w:t xml:space="preserve"> B)</w:t>
      </w:r>
      <w:r w:rsidRPr="000611B2">
        <w:t>.</w:t>
      </w:r>
    </w:p>
    <w:p w14:paraId="4A87807D" w14:textId="77777777" w:rsidR="005B12D9" w:rsidRDefault="005B12D9" w:rsidP="007A09BA">
      <w:pPr>
        <w:pStyle w:val="Heading1"/>
      </w:pPr>
      <w:r>
        <w:t>Char</w:t>
      </w:r>
    </w:p>
    <w:p w14:paraId="4B590BE2" w14:textId="7AC134EF" w:rsidR="00530141" w:rsidRDefault="005B12D9" w:rsidP="00530141">
      <w:pPr>
        <w:rPr>
          <w:b/>
        </w:rPr>
      </w:pPr>
      <w:r>
        <w:t xml:space="preserve">This class extends </w:t>
      </w:r>
      <w:r w:rsidRPr="008A5846">
        <w:rPr>
          <w:i/>
        </w:rPr>
        <w:t>Object</w:t>
      </w:r>
      <w:r>
        <w:t xml:space="preserve">. It represents the class of </w:t>
      </w:r>
      <w:r w:rsidR="008D0B53">
        <w:t>individual</w:t>
      </w:r>
      <w:r w:rsidR="006B6A8E">
        <w:t xml:space="preserve"> Extended ASCII</w:t>
      </w:r>
      <w:r w:rsidR="008D0B53">
        <w:t xml:space="preserve"> </w:t>
      </w:r>
      <w:r w:rsidR="008D0B53" w:rsidRPr="008D0B53">
        <w:t>characters</w:t>
      </w:r>
      <w:r w:rsidR="00C97E34">
        <w:t xml:space="preserve"> and therefore has 256 instances representing </w:t>
      </w:r>
      <w:r w:rsidR="00132A5F">
        <w:t xml:space="preserve">each of </w:t>
      </w:r>
      <w:r w:rsidR="00C97E34">
        <w:t>the extended ASCII characters</w:t>
      </w:r>
      <w:r w:rsidR="008D0B53">
        <w:rPr>
          <w:i/>
        </w:rPr>
        <w:t>.</w:t>
      </w:r>
    </w:p>
    <w:p w14:paraId="3229BA17" w14:textId="77777777" w:rsidR="005F7C18" w:rsidRDefault="005A2FE1" w:rsidP="005F7C18">
      <w:proofErr w:type="spellStart"/>
      <w:r w:rsidRPr="002C197B">
        <w:rPr>
          <w:rStyle w:val="Code"/>
        </w:rPr>
        <w:t>asciiIndex</w:t>
      </w:r>
      <w:proofErr w:type="spellEnd"/>
      <w:r w:rsidR="00005408">
        <w:rPr>
          <w:rStyle w:val="Code"/>
        </w:rPr>
        <w:t>:</w:t>
      </w:r>
      <w:r w:rsidR="003B01D3">
        <w:rPr>
          <w:rStyle w:val="Code"/>
        </w:rPr>
        <w:t xml:space="preserve"> </w:t>
      </w:r>
      <w:r w:rsidRPr="002C197B">
        <w:rPr>
          <w:rStyle w:val="Code"/>
        </w:rPr>
        <w:t>Integer</w:t>
      </w:r>
      <w:r w:rsidR="00074E58" w:rsidRPr="002C197B">
        <w:rPr>
          <w:rStyle w:val="Code"/>
        </w:rPr>
        <w:br/>
      </w:r>
      <w:r w:rsidR="00530141">
        <w:t xml:space="preserve">Returns the </w:t>
      </w:r>
      <w:r>
        <w:t xml:space="preserve">ASCII index number </w:t>
      </w:r>
      <w:r w:rsidRPr="006F3560">
        <w:t xml:space="preserve">of </w:t>
      </w:r>
      <w:r w:rsidR="006F3560" w:rsidRPr="006F3560">
        <w:t>the receiver</w:t>
      </w:r>
      <w:r w:rsidR="00530141">
        <w:t>.</w:t>
      </w:r>
    </w:p>
    <w:p w14:paraId="05D4C7CB" w14:textId="77777777" w:rsidR="006E2B73" w:rsidRDefault="005F7C18" w:rsidP="005F7C18">
      <w:proofErr w:type="spellStart"/>
      <w:r w:rsidRPr="00730966">
        <w:rPr>
          <w:b/>
          <w:i/>
        </w:rPr>
        <w:t>asString</w:t>
      </w:r>
      <w:proofErr w:type="spellEnd"/>
      <w:r w:rsidRPr="00730966">
        <w:rPr>
          <w:b/>
          <w:i/>
        </w:rPr>
        <w:t>: String</w:t>
      </w:r>
      <w:r w:rsidR="00730966" w:rsidRPr="00730966">
        <w:rPr>
          <w:b/>
          <w:i/>
        </w:rPr>
        <w:br/>
      </w:r>
      <w:r w:rsidRPr="005F7C18">
        <w:t xml:space="preserve">Returns a new </w:t>
      </w:r>
      <w:r w:rsidRPr="005F7C18">
        <w:rPr>
          <w:i/>
        </w:rPr>
        <w:t>String</w:t>
      </w:r>
      <w:r w:rsidRPr="005F7C18">
        <w:t xml:space="preserve"> consisting of the single receiver character</w:t>
      </w:r>
      <w:r>
        <w:t>.</w:t>
      </w:r>
    </w:p>
    <w:p w14:paraId="4F017C81" w14:textId="77777777" w:rsidR="00B070F9" w:rsidRDefault="00B070F9" w:rsidP="00B070F9">
      <w:pPr>
        <w:pStyle w:val="Heading1"/>
      </w:pPr>
      <w:r>
        <w:t>Integer</w:t>
      </w:r>
    </w:p>
    <w:p w14:paraId="07123ED4" w14:textId="77777777" w:rsidR="00B50CB3" w:rsidRPr="00074E58" w:rsidRDefault="00B50CB3" w:rsidP="00B50CB3">
      <w:r>
        <w:t xml:space="preserve">This class extends </w:t>
      </w:r>
      <w:r w:rsidRPr="002C197B">
        <w:rPr>
          <w:rStyle w:val="Classname"/>
        </w:rPr>
        <w:t>Object</w:t>
      </w:r>
      <w:r>
        <w:t>. It represents the class of</w:t>
      </w:r>
      <w:r w:rsidR="00632462">
        <w:t xml:space="preserve"> (</w:t>
      </w:r>
      <w:r w:rsidR="00632462" w:rsidRPr="00584578">
        <w:rPr>
          <w:rStyle w:val="Emphasis"/>
        </w:rPr>
        <w:t>unbounded</w:t>
      </w:r>
      <w:r w:rsidR="00632462">
        <w:t>)</w:t>
      </w:r>
      <w:r>
        <w:t xml:space="preserve"> integer numbers</w:t>
      </w:r>
      <w:r w:rsidRPr="00045D86">
        <w:t>.</w:t>
      </w:r>
    </w:p>
    <w:p w14:paraId="6200F5F3" w14:textId="77777777" w:rsidR="00B50CB3" w:rsidRDefault="00B50CB3" w:rsidP="00B50CB3">
      <w:r w:rsidRPr="002C197B">
        <w:rPr>
          <w:rStyle w:val="Code"/>
        </w:rPr>
        <w:t>-</w:t>
      </w:r>
      <w:r w:rsidR="00005408">
        <w:rPr>
          <w:rStyle w:val="Code"/>
        </w:rPr>
        <w:t>:</w:t>
      </w:r>
      <w:r w:rsidRPr="002C197B">
        <w:rPr>
          <w:rStyle w:val="Code"/>
        </w:rPr>
        <w:t xml:space="preserve"> Integer</w:t>
      </w:r>
      <w:r w:rsidR="00074E58" w:rsidRPr="002C197B">
        <w:rPr>
          <w:rStyle w:val="Code"/>
        </w:rPr>
        <w:br/>
      </w:r>
      <w:r>
        <w:t xml:space="preserve">Returns the </w:t>
      </w:r>
      <w:r w:rsidRPr="0033635D">
        <w:t xml:space="preserve">negation of </w:t>
      </w:r>
      <w:r w:rsidR="00632462" w:rsidRPr="0033635D">
        <w:t>the receiver</w:t>
      </w:r>
      <w:r>
        <w:t>.</w:t>
      </w:r>
      <w:r w:rsidR="00A57746">
        <w:t xml:space="preserve"> It has a special syntax of the form -</w:t>
      </w:r>
      <w:proofErr w:type="spellStart"/>
      <w:r w:rsidR="00A57746">
        <w:t>i</w:t>
      </w:r>
      <w:proofErr w:type="spellEnd"/>
      <w:r w:rsidR="00A57746">
        <w:t xml:space="preserve">, where </w:t>
      </w:r>
      <w:proofErr w:type="spellStart"/>
      <w:r w:rsidR="00A57746">
        <w:t>i</w:t>
      </w:r>
      <w:proofErr w:type="spellEnd"/>
      <w:r w:rsidR="00A57746">
        <w:t xml:space="preserve"> acts as the receiver</w:t>
      </w:r>
    </w:p>
    <w:p w14:paraId="59E84830" w14:textId="77777777" w:rsidR="00B50CB3" w:rsidRPr="00B50CB3" w:rsidRDefault="00B50CB3" w:rsidP="00B50CB3">
      <w:r w:rsidRPr="002C197B">
        <w:rPr>
          <w:rStyle w:val="Code"/>
        </w:rPr>
        <w:lastRenderedPageBreak/>
        <w:t>-(</w:t>
      </w:r>
      <w:proofErr w:type="spellStart"/>
      <w:r w:rsidR="00632462" w:rsidRPr="002C197B">
        <w:rPr>
          <w:rStyle w:val="Code"/>
        </w:rPr>
        <w:t>i</w:t>
      </w:r>
      <w:proofErr w:type="spellEnd"/>
      <w:r w:rsidRPr="002C197B">
        <w:rPr>
          <w:rStyle w:val="Code"/>
        </w:rPr>
        <w:t xml:space="preserve">: </w:t>
      </w:r>
      <w:r w:rsidR="00632462" w:rsidRPr="002C197B">
        <w:rPr>
          <w:rStyle w:val="Code"/>
        </w:rPr>
        <w:t>Integer</w:t>
      </w:r>
      <w:r w:rsidRPr="002C197B">
        <w:rPr>
          <w:rStyle w:val="Code"/>
        </w:rPr>
        <w:t>)</w:t>
      </w:r>
      <w:r w:rsidR="00005408">
        <w:rPr>
          <w:rStyle w:val="Code"/>
        </w:rPr>
        <w:t>:</w:t>
      </w:r>
      <w:r w:rsidRPr="002C197B">
        <w:rPr>
          <w:rStyle w:val="Code"/>
        </w:rPr>
        <w:t xml:space="preserve"> </w:t>
      </w:r>
      <w:r w:rsidR="00632462" w:rsidRPr="002C197B">
        <w:rPr>
          <w:rStyle w:val="Code"/>
        </w:rPr>
        <w:t>Integer</w:t>
      </w:r>
      <w:r w:rsidR="00074E58" w:rsidRPr="002C197B">
        <w:rPr>
          <w:rStyle w:val="Code"/>
        </w:rPr>
        <w:br/>
      </w:r>
      <w:r w:rsidR="004973EF">
        <w:t>S</w:t>
      </w:r>
      <w:r w:rsidRPr="00B50CB3">
        <w:t>ubtract</w:t>
      </w:r>
      <w:r w:rsidR="00632462">
        <w:t>s</w:t>
      </w:r>
      <w:r w:rsidR="004973EF">
        <w:t xml:space="preserve"> </w:t>
      </w:r>
      <w:proofErr w:type="spellStart"/>
      <w:r w:rsidR="00632462">
        <w:t>i</w:t>
      </w:r>
      <w:proofErr w:type="spellEnd"/>
      <w:r w:rsidR="004973EF">
        <w:t xml:space="preserve"> from the receiver and return</w:t>
      </w:r>
      <w:r w:rsidR="00632462">
        <w:t>s</w:t>
      </w:r>
      <w:r w:rsidR="004973EF">
        <w:t xml:space="preserve"> the result.</w:t>
      </w:r>
      <w:r w:rsidR="0033635D">
        <w:t xml:space="preserve"> </w:t>
      </w:r>
      <w:r w:rsidR="00074E58">
        <w:t>It has a special syntax of the form i1</w:t>
      </w:r>
      <w:r w:rsidR="00C4075E">
        <w:t xml:space="preserve"> </w:t>
      </w:r>
      <w:r w:rsidR="00074E58">
        <w:t>-</w:t>
      </w:r>
      <w:r w:rsidR="00C4075E">
        <w:t xml:space="preserve"> </w:t>
      </w:r>
      <w:r w:rsidR="00074E58">
        <w:t>i2, where i1 acts as the receiver and i2 as the argument.</w:t>
      </w:r>
    </w:p>
    <w:p w14:paraId="3F263C45" w14:textId="77777777" w:rsidR="00632462" w:rsidRDefault="00B50CB3" w:rsidP="00CB795F">
      <w:r w:rsidRPr="002C197B">
        <w:rPr>
          <w:rStyle w:val="Code"/>
        </w:rPr>
        <w:t>*(</w:t>
      </w:r>
      <w:proofErr w:type="spellStart"/>
      <w:r w:rsidR="00632462" w:rsidRPr="002C197B">
        <w:rPr>
          <w:rStyle w:val="Code"/>
        </w:rPr>
        <w:t>i</w:t>
      </w:r>
      <w:proofErr w:type="spellEnd"/>
      <w:r w:rsidR="00632462" w:rsidRPr="002C197B">
        <w:rPr>
          <w:rStyle w:val="Code"/>
        </w:rPr>
        <w:t>: Integer</w:t>
      </w:r>
      <w:r w:rsidRPr="002C197B">
        <w:rPr>
          <w:rStyle w:val="Code"/>
        </w:rPr>
        <w:t>)</w:t>
      </w:r>
      <w:r w:rsidR="00005408">
        <w:rPr>
          <w:rStyle w:val="Code"/>
        </w:rPr>
        <w:t>:</w:t>
      </w:r>
      <w:r w:rsidR="00632462" w:rsidRPr="002C197B">
        <w:rPr>
          <w:rStyle w:val="Code"/>
        </w:rPr>
        <w:t xml:space="preserve"> Integer</w:t>
      </w:r>
      <w:r w:rsidR="00074E58" w:rsidRPr="002C197B">
        <w:rPr>
          <w:rStyle w:val="Code"/>
        </w:rPr>
        <w:br/>
      </w:r>
      <w:r w:rsidR="00CB795F" w:rsidRPr="00B50CB3">
        <w:t xml:space="preserve">Returns the </w:t>
      </w:r>
      <w:r w:rsidR="004E4DCA">
        <w:t xml:space="preserve">product </w:t>
      </w:r>
      <w:r w:rsidR="00CB795F" w:rsidRPr="00632462">
        <w:t xml:space="preserve">of </w:t>
      </w:r>
      <w:r w:rsidR="004973EF" w:rsidRPr="00632462">
        <w:t xml:space="preserve">the receiver and </w:t>
      </w:r>
      <w:proofErr w:type="spellStart"/>
      <w:r w:rsidR="00632462" w:rsidRPr="0033635D">
        <w:t>i</w:t>
      </w:r>
      <w:proofErr w:type="spellEnd"/>
      <w:r w:rsidR="00C911A2" w:rsidRPr="0033635D">
        <w:t>.</w:t>
      </w:r>
      <w:r w:rsidR="0033635D">
        <w:rPr>
          <w:b/>
        </w:rPr>
        <w:t xml:space="preserve"> </w:t>
      </w:r>
      <w:r w:rsidR="00074E58">
        <w:t>It has a special syntax of the form i1</w:t>
      </w:r>
      <w:r w:rsidR="00C4075E">
        <w:t xml:space="preserve"> </w:t>
      </w:r>
      <w:r w:rsidR="00074E58">
        <w:t>*</w:t>
      </w:r>
      <w:r w:rsidR="00C4075E">
        <w:t xml:space="preserve"> </w:t>
      </w:r>
      <w:r w:rsidR="00074E58">
        <w:t>i2, where i1 acts as the receiver and i2 as the argument.</w:t>
      </w:r>
    </w:p>
    <w:p w14:paraId="38E2ECF2" w14:textId="77777777" w:rsidR="00CB795F" w:rsidRPr="00CB795F" w:rsidRDefault="00CB795F" w:rsidP="00B50CB3">
      <w:r w:rsidRPr="002C197B">
        <w:rPr>
          <w:rStyle w:val="Code"/>
        </w:rPr>
        <w:t>&amp;(</w:t>
      </w:r>
      <w:proofErr w:type="spellStart"/>
      <w:r w:rsidR="0033635D" w:rsidRPr="002C197B">
        <w:rPr>
          <w:rStyle w:val="Code"/>
        </w:rPr>
        <w:t>i</w:t>
      </w:r>
      <w:proofErr w:type="spellEnd"/>
      <w:r w:rsidRPr="002C197B">
        <w:rPr>
          <w:rStyle w:val="Code"/>
        </w:rPr>
        <w:t>: Integer)</w:t>
      </w:r>
      <w:r w:rsidR="00005408">
        <w:rPr>
          <w:rStyle w:val="Code"/>
        </w:rPr>
        <w:t>:</w:t>
      </w:r>
      <w:r w:rsidRPr="002C197B">
        <w:rPr>
          <w:rStyle w:val="Code"/>
        </w:rPr>
        <w:t xml:space="preserve"> Integer</w:t>
      </w:r>
      <w:r w:rsidR="00074E58" w:rsidRPr="002C197B">
        <w:rPr>
          <w:rStyle w:val="Code"/>
        </w:rPr>
        <w:br/>
      </w:r>
      <w:r w:rsidRPr="00CB795F">
        <w:t xml:space="preserve">Returns </w:t>
      </w:r>
      <w:r>
        <w:t xml:space="preserve">an </w:t>
      </w:r>
      <w:r w:rsidRPr="002C197B">
        <w:rPr>
          <w:rStyle w:val="Classname"/>
        </w:rPr>
        <w:t>Integer</w:t>
      </w:r>
      <w:r>
        <w:t xml:space="preserve"> representing </w:t>
      </w:r>
      <w:r w:rsidRPr="00CB795F">
        <w:t xml:space="preserve">the </w:t>
      </w:r>
      <w:r w:rsidR="004E4DCA">
        <w:t>bit-wise</w:t>
      </w:r>
      <w:r w:rsidR="004E4DCA" w:rsidRPr="00CB795F">
        <w:t xml:space="preserve"> </w:t>
      </w:r>
      <w:r w:rsidRPr="00CB795F">
        <w:t xml:space="preserve">and </w:t>
      </w:r>
      <w:r w:rsidRPr="0033635D">
        <w:t xml:space="preserve">of </w:t>
      </w:r>
      <w:r w:rsidR="00632462" w:rsidRPr="0033635D">
        <w:t xml:space="preserve">the </w:t>
      </w:r>
      <w:r w:rsidR="00DE08B1">
        <w:t>two’s</w:t>
      </w:r>
      <w:r w:rsidR="00132CC6">
        <w:t xml:space="preserve">-complement of the </w:t>
      </w:r>
      <w:r w:rsidR="00632462" w:rsidRPr="0033635D">
        <w:t>receiver</w:t>
      </w:r>
      <w:r>
        <w:t xml:space="preserve"> with </w:t>
      </w:r>
      <w:proofErr w:type="spellStart"/>
      <w:r w:rsidR="0033635D">
        <w:t>i</w:t>
      </w:r>
      <w:proofErr w:type="spellEnd"/>
      <w:r w:rsidR="0033635D">
        <w:t xml:space="preserve">. </w:t>
      </w:r>
      <w:r w:rsidR="00074E58">
        <w:t>It has a special syntax of the form i1</w:t>
      </w:r>
      <w:r w:rsidR="00C4075E">
        <w:t xml:space="preserve"> </w:t>
      </w:r>
      <w:r w:rsidR="00074E58">
        <w:t>&amp;</w:t>
      </w:r>
      <w:r w:rsidR="00C4075E">
        <w:t xml:space="preserve"> </w:t>
      </w:r>
      <w:r w:rsidR="00074E58">
        <w:t>i2, where i1 acts as the receiver and i2 as the argument.</w:t>
      </w:r>
    </w:p>
    <w:p w14:paraId="74A8DD7F" w14:textId="77777777" w:rsidR="00CB795F" w:rsidRPr="00B50CB3" w:rsidRDefault="00B50CB3" w:rsidP="00CB795F">
      <w:r w:rsidRPr="002C197B">
        <w:rPr>
          <w:rStyle w:val="Code"/>
        </w:rPr>
        <w:t>+(</w:t>
      </w:r>
      <w:proofErr w:type="spellStart"/>
      <w:r w:rsidR="0033635D" w:rsidRPr="002C197B">
        <w:rPr>
          <w:rStyle w:val="Code"/>
        </w:rPr>
        <w:t>i</w:t>
      </w:r>
      <w:proofErr w:type="spellEnd"/>
      <w:r w:rsidRPr="002C197B">
        <w:rPr>
          <w:rStyle w:val="Code"/>
        </w:rPr>
        <w:t xml:space="preserve">: </w:t>
      </w:r>
      <w:r w:rsidR="0033635D" w:rsidRPr="002C197B">
        <w:rPr>
          <w:rStyle w:val="Code"/>
        </w:rPr>
        <w:t>Integer</w:t>
      </w:r>
      <w:r w:rsidRPr="002C197B">
        <w:rPr>
          <w:rStyle w:val="Code"/>
        </w:rPr>
        <w:t>)</w:t>
      </w:r>
      <w:r w:rsidR="00005408">
        <w:rPr>
          <w:rStyle w:val="Code"/>
        </w:rPr>
        <w:t>:</w:t>
      </w:r>
      <w:r w:rsidRPr="002C197B">
        <w:rPr>
          <w:rStyle w:val="Code"/>
        </w:rPr>
        <w:t xml:space="preserve"> </w:t>
      </w:r>
      <w:r w:rsidR="0033635D" w:rsidRPr="002C197B">
        <w:rPr>
          <w:rStyle w:val="Code"/>
        </w:rPr>
        <w:t>Integer</w:t>
      </w:r>
      <w:r w:rsidR="00074E58" w:rsidRPr="002C197B">
        <w:rPr>
          <w:rStyle w:val="Code"/>
        </w:rPr>
        <w:br/>
      </w:r>
      <w:r w:rsidR="00CB795F" w:rsidRPr="00B50CB3">
        <w:t xml:space="preserve">Returns the </w:t>
      </w:r>
      <w:r w:rsidR="004E4DCA">
        <w:t xml:space="preserve">sum </w:t>
      </w:r>
      <w:r w:rsidR="00CB795F" w:rsidRPr="00B50CB3">
        <w:t xml:space="preserve">of </w:t>
      </w:r>
      <w:r w:rsidR="00632462" w:rsidRPr="0033635D">
        <w:t>the receiver</w:t>
      </w:r>
      <w:r w:rsidR="00CB795F" w:rsidRPr="00B50CB3">
        <w:t xml:space="preserve"> with </w:t>
      </w:r>
      <w:proofErr w:type="spellStart"/>
      <w:r w:rsidR="0033635D">
        <w:t>i</w:t>
      </w:r>
      <w:proofErr w:type="spellEnd"/>
      <w:r w:rsidR="00CB795F">
        <w:t>.</w:t>
      </w:r>
      <w:r w:rsidR="0033635D" w:rsidRPr="0033635D">
        <w:t xml:space="preserve"> </w:t>
      </w:r>
      <w:r w:rsidR="00074E58">
        <w:t>It has a special syntax of the form i1</w:t>
      </w:r>
      <w:r w:rsidR="00C4075E">
        <w:t xml:space="preserve"> </w:t>
      </w:r>
      <w:r w:rsidR="00074E58">
        <w:t>+</w:t>
      </w:r>
      <w:r w:rsidR="00C4075E">
        <w:t xml:space="preserve"> </w:t>
      </w:r>
      <w:r w:rsidR="00074E58">
        <w:t>i2, where i1 acts as the receiver and i2 as the argument.</w:t>
      </w:r>
    </w:p>
    <w:p w14:paraId="0D464C52" w14:textId="77777777" w:rsidR="0033635D" w:rsidRPr="00B50CB3" w:rsidRDefault="00B50CB3" w:rsidP="0033635D">
      <w:r w:rsidRPr="002C197B">
        <w:rPr>
          <w:rStyle w:val="Code"/>
        </w:rPr>
        <w:t>&lt;(</w:t>
      </w:r>
      <w:proofErr w:type="spellStart"/>
      <w:r w:rsidR="0033635D" w:rsidRPr="002C197B">
        <w:rPr>
          <w:rStyle w:val="Code"/>
        </w:rPr>
        <w:t>i</w:t>
      </w:r>
      <w:proofErr w:type="spellEnd"/>
      <w:r w:rsidRPr="002C197B">
        <w:rPr>
          <w:rStyle w:val="Code"/>
        </w:rPr>
        <w:t xml:space="preserve">: </w:t>
      </w:r>
      <w:r w:rsidR="0033635D" w:rsidRPr="002C197B">
        <w:rPr>
          <w:rStyle w:val="Code"/>
        </w:rPr>
        <w:t>Integer</w:t>
      </w:r>
      <w:r w:rsidRPr="002C197B">
        <w:rPr>
          <w:rStyle w:val="Code"/>
        </w:rPr>
        <w:t>)</w:t>
      </w:r>
      <w:r w:rsidR="00005408">
        <w:rPr>
          <w:rStyle w:val="Code"/>
        </w:rPr>
        <w:t>:</w:t>
      </w:r>
      <w:r w:rsidRPr="002C197B">
        <w:rPr>
          <w:rStyle w:val="Code"/>
        </w:rPr>
        <w:t xml:space="preserve"> Boolean</w:t>
      </w:r>
      <w:r w:rsidR="00074E58" w:rsidRPr="002C197B">
        <w:rPr>
          <w:rStyle w:val="Code"/>
        </w:rPr>
        <w:br/>
      </w:r>
      <w:r w:rsidR="00F748B3">
        <w:t xml:space="preserve">Returns </w:t>
      </w:r>
      <w:r w:rsidR="00F748B3" w:rsidRPr="0033635D">
        <w:rPr>
          <w:b/>
        </w:rPr>
        <w:t>true</w:t>
      </w:r>
      <w:r w:rsidR="00F748B3">
        <w:t xml:space="preserve"> in case </w:t>
      </w:r>
      <w:r w:rsidR="00632462" w:rsidRPr="0033635D">
        <w:t>the receiver</w:t>
      </w:r>
      <w:r w:rsidR="00F748B3">
        <w:t xml:space="preserve"> is smaller than </w:t>
      </w:r>
      <w:proofErr w:type="spellStart"/>
      <w:r w:rsidR="0033635D">
        <w:t>i</w:t>
      </w:r>
      <w:proofErr w:type="spellEnd"/>
      <w:r w:rsidR="0033635D">
        <w:t xml:space="preserve"> and </w:t>
      </w:r>
      <w:r w:rsidR="0033635D">
        <w:rPr>
          <w:b/>
        </w:rPr>
        <w:t xml:space="preserve">false </w:t>
      </w:r>
      <w:r w:rsidR="0033635D">
        <w:t>otherwise</w:t>
      </w:r>
      <w:r w:rsidR="00F748B3">
        <w:t xml:space="preserve">. </w:t>
      </w:r>
      <w:r w:rsidR="00074E58">
        <w:t>It has a special syntax of the form i1</w:t>
      </w:r>
      <w:r w:rsidR="00C4075E">
        <w:t xml:space="preserve"> </w:t>
      </w:r>
      <w:r w:rsidR="00074E58">
        <w:t>&lt;</w:t>
      </w:r>
      <w:r w:rsidR="00C4075E">
        <w:t xml:space="preserve"> </w:t>
      </w:r>
      <w:r w:rsidR="00074E58">
        <w:t>i2, where i1 acts as the receiver and i2 as the argument.</w:t>
      </w:r>
    </w:p>
    <w:p w14:paraId="5CEAB0F1" w14:textId="77777777" w:rsidR="00F748B3" w:rsidRPr="00F748B3" w:rsidRDefault="00B50CB3" w:rsidP="00F748B3">
      <w:r w:rsidRPr="002C197B">
        <w:rPr>
          <w:rStyle w:val="Code"/>
        </w:rPr>
        <w:t>&lt;=(</w:t>
      </w:r>
      <w:proofErr w:type="spellStart"/>
      <w:r w:rsidR="0033635D" w:rsidRPr="002C197B">
        <w:rPr>
          <w:rStyle w:val="Code"/>
        </w:rPr>
        <w:t>i</w:t>
      </w:r>
      <w:proofErr w:type="spellEnd"/>
      <w:r w:rsidRPr="002C197B">
        <w:rPr>
          <w:rStyle w:val="Code"/>
        </w:rPr>
        <w:t xml:space="preserve">: </w:t>
      </w:r>
      <w:r w:rsidR="0033635D" w:rsidRPr="002C197B">
        <w:rPr>
          <w:rStyle w:val="Code"/>
        </w:rPr>
        <w:t>Integer</w:t>
      </w:r>
      <w:r w:rsidRPr="002C197B">
        <w:rPr>
          <w:rStyle w:val="Code"/>
        </w:rPr>
        <w:t>)</w:t>
      </w:r>
      <w:r w:rsidR="00005408">
        <w:rPr>
          <w:rStyle w:val="Code"/>
        </w:rPr>
        <w:t>:</w:t>
      </w:r>
      <w:r w:rsidR="002E3513">
        <w:rPr>
          <w:rStyle w:val="Code"/>
        </w:rPr>
        <w:t xml:space="preserve"> </w:t>
      </w:r>
      <w:r w:rsidRPr="002C197B">
        <w:rPr>
          <w:rStyle w:val="Code"/>
        </w:rPr>
        <w:t>Boolean</w:t>
      </w:r>
      <w:r w:rsidR="00074E58" w:rsidRPr="002C197B">
        <w:rPr>
          <w:rStyle w:val="Code"/>
        </w:rPr>
        <w:br/>
      </w:r>
      <w:r w:rsidR="00F748B3">
        <w:t xml:space="preserve">Returns </w:t>
      </w:r>
      <w:r w:rsidR="00F748B3">
        <w:rPr>
          <w:b/>
        </w:rPr>
        <w:t>true</w:t>
      </w:r>
      <w:r w:rsidR="00F748B3">
        <w:t xml:space="preserve"> in case </w:t>
      </w:r>
      <w:r w:rsidR="00632462" w:rsidRPr="0033635D">
        <w:t>the receiver</w:t>
      </w:r>
      <w:r w:rsidR="00F748B3">
        <w:t xml:space="preserve"> is smaller than or equal to </w:t>
      </w:r>
      <w:proofErr w:type="spellStart"/>
      <w:r w:rsidR="0033635D">
        <w:t>i</w:t>
      </w:r>
      <w:proofErr w:type="spellEnd"/>
      <w:r w:rsidR="0033635D">
        <w:t xml:space="preserve"> and </w:t>
      </w:r>
      <w:r w:rsidR="0033635D" w:rsidRPr="0033635D">
        <w:rPr>
          <w:b/>
        </w:rPr>
        <w:t>false</w:t>
      </w:r>
      <w:r w:rsidR="0033635D">
        <w:t xml:space="preserve"> otherwise</w:t>
      </w:r>
      <w:r w:rsidR="00F748B3">
        <w:t xml:space="preserve">. </w:t>
      </w:r>
      <w:r w:rsidR="00074E58">
        <w:t>It has a special syntax of the form i1</w:t>
      </w:r>
      <w:r w:rsidR="00C4075E">
        <w:t xml:space="preserve"> </w:t>
      </w:r>
      <w:r w:rsidR="006C75E1">
        <w:t>&lt;=</w:t>
      </w:r>
      <w:r w:rsidR="00C4075E">
        <w:t xml:space="preserve"> </w:t>
      </w:r>
      <w:r w:rsidR="00074E58">
        <w:t>i2, where i1 acts as the receiver and i2 as the argument.</w:t>
      </w:r>
    </w:p>
    <w:p w14:paraId="3292EE82" w14:textId="77777777" w:rsidR="0033635D" w:rsidRPr="00B50CB3" w:rsidRDefault="00B50CB3" w:rsidP="0033635D">
      <w:r w:rsidRPr="002C197B">
        <w:rPr>
          <w:rStyle w:val="Code"/>
        </w:rPr>
        <w:t>&gt;(</w:t>
      </w:r>
      <w:proofErr w:type="spellStart"/>
      <w:r w:rsidR="0033635D" w:rsidRPr="002C197B">
        <w:rPr>
          <w:rStyle w:val="Code"/>
        </w:rPr>
        <w:t>i</w:t>
      </w:r>
      <w:proofErr w:type="spellEnd"/>
      <w:r w:rsidRPr="002C197B">
        <w:rPr>
          <w:rStyle w:val="Code"/>
        </w:rPr>
        <w:t xml:space="preserve">: </w:t>
      </w:r>
      <w:r w:rsidR="0033635D" w:rsidRPr="002C197B">
        <w:rPr>
          <w:rStyle w:val="Code"/>
        </w:rPr>
        <w:t>Integer</w:t>
      </w:r>
      <w:r w:rsidRPr="002C197B">
        <w:rPr>
          <w:rStyle w:val="Code"/>
        </w:rPr>
        <w:t>)</w:t>
      </w:r>
      <w:r w:rsidR="00005408">
        <w:rPr>
          <w:rStyle w:val="Code"/>
        </w:rPr>
        <w:t>:</w:t>
      </w:r>
      <w:r w:rsidRPr="002C197B">
        <w:rPr>
          <w:rStyle w:val="Code"/>
        </w:rPr>
        <w:t xml:space="preserve"> Boolean</w:t>
      </w:r>
      <w:r w:rsidR="006C75E1" w:rsidRPr="002C197B">
        <w:rPr>
          <w:rStyle w:val="Code"/>
        </w:rPr>
        <w:br/>
      </w:r>
      <w:r w:rsidR="00F748B3">
        <w:t xml:space="preserve">Returns </w:t>
      </w:r>
      <w:r w:rsidR="00F748B3">
        <w:rPr>
          <w:b/>
        </w:rPr>
        <w:t>true</w:t>
      </w:r>
      <w:r w:rsidR="00F748B3">
        <w:t xml:space="preserve"> in case </w:t>
      </w:r>
      <w:r w:rsidR="00632462" w:rsidRPr="0033635D">
        <w:t>the receiver</w:t>
      </w:r>
      <w:r w:rsidR="00F748B3">
        <w:t xml:space="preserve"> is greater than </w:t>
      </w:r>
      <w:proofErr w:type="spellStart"/>
      <w:r w:rsidR="0033635D">
        <w:t>i</w:t>
      </w:r>
      <w:proofErr w:type="spellEnd"/>
      <w:r w:rsidR="0033635D">
        <w:t xml:space="preserve"> and </w:t>
      </w:r>
      <w:r w:rsidR="0033635D" w:rsidRPr="0033635D">
        <w:rPr>
          <w:b/>
        </w:rPr>
        <w:t>false</w:t>
      </w:r>
      <w:r w:rsidR="0033635D">
        <w:t xml:space="preserve"> otherwise</w:t>
      </w:r>
      <w:r w:rsidR="00F748B3">
        <w:t xml:space="preserve">. </w:t>
      </w:r>
      <w:r w:rsidR="006C75E1">
        <w:t>It has a special syntax of the form i1</w:t>
      </w:r>
      <w:r w:rsidR="00C4075E">
        <w:t xml:space="preserve"> </w:t>
      </w:r>
      <w:r w:rsidR="006C75E1">
        <w:t>&gt;</w:t>
      </w:r>
      <w:r w:rsidR="00C4075E">
        <w:t xml:space="preserve"> </w:t>
      </w:r>
      <w:r w:rsidR="006C75E1">
        <w:t>i2, where i1 acts as the receiver and i2 as the argument.</w:t>
      </w:r>
    </w:p>
    <w:p w14:paraId="49D4CCB7" w14:textId="77777777" w:rsidR="0033635D" w:rsidRPr="00B50CB3" w:rsidRDefault="00B50CB3" w:rsidP="0033635D">
      <w:r w:rsidRPr="002C197B">
        <w:rPr>
          <w:rStyle w:val="Code"/>
        </w:rPr>
        <w:t>&gt;=(</w:t>
      </w:r>
      <w:proofErr w:type="spellStart"/>
      <w:r w:rsidR="0033635D" w:rsidRPr="002C197B">
        <w:rPr>
          <w:rStyle w:val="Code"/>
        </w:rPr>
        <w:t>i</w:t>
      </w:r>
      <w:proofErr w:type="spellEnd"/>
      <w:r w:rsidRPr="002C197B">
        <w:rPr>
          <w:rStyle w:val="Code"/>
        </w:rPr>
        <w:t xml:space="preserve">: </w:t>
      </w:r>
      <w:r w:rsidR="0033635D" w:rsidRPr="002C197B">
        <w:rPr>
          <w:rStyle w:val="Code"/>
        </w:rPr>
        <w:t>Integer</w:t>
      </w:r>
      <w:r w:rsidRPr="002C197B">
        <w:rPr>
          <w:rStyle w:val="Code"/>
        </w:rPr>
        <w:t>)</w:t>
      </w:r>
      <w:r w:rsidR="00005408">
        <w:rPr>
          <w:rStyle w:val="Code"/>
        </w:rPr>
        <w:t>:</w:t>
      </w:r>
      <w:r w:rsidRPr="002C197B">
        <w:rPr>
          <w:rStyle w:val="Code"/>
        </w:rPr>
        <w:t xml:space="preserve"> Boolean</w:t>
      </w:r>
      <w:r w:rsidR="006C75E1" w:rsidRPr="002C197B">
        <w:rPr>
          <w:rStyle w:val="Code"/>
        </w:rPr>
        <w:br/>
      </w:r>
      <w:r w:rsidR="00F748B3">
        <w:t xml:space="preserve">Returns </w:t>
      </w:r>
      <w:r w:rsidR="00F748B3">
        <w:rPr>
          <w:b/>
        </w:rPr>
        <w:t>true</w:t>
      </w:r>
      <w:r w:rsidR="00F748B3">
        <w:t xml:space="preserve"> in </w:t>
      </w:r>
      <w:r w:rsidR="00F748B3" w:rsidRPr="0033635D">
        <w:t xml:space="preserve">case </w:t>
      </w:r>
      <w:r w:rsidR="00632462" w:rsidRPr="0033635D">
        <w:t>the receiver</w:t>
      </w:r>
      <w:r w:rsidR="00F748B3" w:rsidRPr="0033635D">
        <w:t xml:space="preserve"> is</w:t>
      </w:r>
      <w:r w:rsidR="00F748B3">
        <w:t xml:space="preserve"> greater than or equal to </w:t>
      </w:r>
      <w:proofErr w:type="spellStart"/>
      <w:r w:rsidR="0033635D">
        <w:t>i</w:t>
      </w:r>
      <w:proofErr w:type="spellEnd"/>
      <w:r w:rsidR="0033635D">
        <w:t xml:space="preserve"> and </w:t>
      </w:r>
      <w:r w:rsidR="0033635D" w:rsidRPr="0033635D">
        <w:rPr>
          <w:b/>
        </w:rPr>
        <w:t>false</w:t>
      </w:r>
      <w:r w:rsidR="0033635D">
        <w:t xml:space="preserve"> otherwise</w:t>
      </w:r>
      <w:r w:rsidR="00F748B3">
        <w:t xml:space="preserve">. </w:t>
      </w:r>
      <w:r w:rsidR="006C75E1">
        <w:t>It has a special syntax of the form i1</w:t>
      </w:r>
      <w:r w:rsidR="00C4075E">
        <w:t xml:space="preserve"> </w:t>
      </w:r>
      <w:r w:rsidR="006C75E1">
        <w:t>&gt;=</w:t>
      </w:r>
      <w:r w:rsidR="00C4075E">
        <w:t xml:space="preserve"> </w:t>
      </w:r>
      <w:r w:rsidR="006C75E1">
        <w:t>i2, where i1 acts as the receiver and i2 as the argument.</w:t>
      </w:r>
    </w:p>
    <w:p w14:paraId="03BE5A02" w14:textId="77777777" w:rsidR="0033635D" w:rsidRPr="00B50CB3" w:rsidRDefault="00F748B3" w:rsidP="0033635D">
      <w:r w:rsidRPr="002C197B">
        <w:rPr>
          <w:rStyle w:val="Code"/>
        </w:rPr>
        <w:t>|(</w:t>
      </w:r>
      <w:proofErr w:type="spellStart"/>
      <w:r w:rsidR="0033635D" w:rsidRPr="002C197B">
        <w:rPr>
          <w:rStyle w:val="Code"/>
        </w:rPr>
        <w:t>i</w:t>
      </w:r>
      <w:proofErr w:type="spellEnd"/>
      <w:r w:rsidRPr="002C197B">
        <w:rPr>
          <w:rStyle w:val="Code"/>
        </w:rPr>
        <w:t>: Integer)</w:t>
      </w:r>
      <w:r w:rsidR="00005408">
        <w:rPr>
          <w:rStyle w:val="Code"/>
        </w:rPr>
        <w:t>:</w:t>
      </w:r>
      <w:r w:rsidRPr="002C197B">
        <w:rPr>
          <w:rStyle w:val="Code"/>
        </w:rPr>
        <w:t xml:space="preserve"> Integer</w:t>
      </w:r>
      <w:r w:rsidR="006C75E1" w:rsidRPr="002C197B">
        <w:rPr>
          <w:rStyle w:val="Code"/>
        </w:rPr>
        <w:br/>
      </w:r>
      <w:r w:rsidRPr="00CB795F">
        <w:t xml:space="preserve">Returns </w:t>
      </w:r>
      <w:r>
        <w:t xml:space="preserve">an </w:t>
      </w:r>
      <w:r w:rsidRPr="002C197B">
        <w:rPr>
          <w:rStyle w:val="Classname"/>
        </w:rPr>
        <w:t>Integer</w:t>
      </w:r>
      <w:r>
        <w:t xml:space="preserve"> representing </w:t>
      </w:r>
      <w:r w:rsidRPr="00CB795F">
        <w:t xml:space="preserve">the </w:t>
      </w:r>
      <w:r w:rsidR="004E4DCA">
        <w:t>bit-wise</w:t>
      </w:r>
      <w:r w:rsidR="004E4DCA" w:rsidRPr="00CB795F">
        <w:t xml:space="preserve"> </w:t>
      </w:r>
      <w:r>
        <w:t>or</w:t>
      </w:r>
      <w:r w:rsidRPr="00CB795F">
        <w:t xml:space="preserve"> </w:t>
      </w:r>
      <w:r>
        <w:t xml:space="preserve">of </w:t>
      </w:r>
      <w:r w:rsidR="00632462" w:rsidRPr="0033635D">
        <w:t xml:space="preserve">the </w:t>
      </w:r>
      <w:r w:rsidR="00DE08B1">
        <w:t>two’s</w:t>
      </w:r>
      <w:r w:rsidR="00132CC6">
        <w:t xml:space="preserve">-complement of the </w:t>
      </w:r>
      <w:r w:rsidR="00632462" w:rsidRPr="0033635D">
        <w:t>receiver</w:t>
      </w:r>
      <w:r>
        <w:t xml:space="preserve"> with </w:t>
      </w:r>
      <w:proofErr w:type="spellStart"/>
      <w:r w:rsidR="0033635D">
        <w:t>i</w:t>
      </w:r>
      <w:proofErr w:type="spellEnd"/>
      <w:r>
        <w:t>.</w:t>
      </w:r>
      <w:r w:rsidR="0033635D" w:rsidRPr="0033635D">
        <w:t xml:space="preserve"> </w:t>
      </w:r>
      <w:r w:rsidR="006C75E1">
        <w:t>It has a special syntax of the form i1</w:t>
      </w:r>
      <w:r w:rsidR="00C4075E">
        <w:t xml:space="preserve"> </w:t>
      </w:r>
      <w:r w:rsidR="006C75E1">
        <w:t>|</w:t>
      </w:r>
      <w:r w:rsidR="00C4075E">
        <w:t xml:space="preserve"> </w:t>
      </w:r>
      <w:r w:rsidR="006C75E1">
        <w:t>i2, where i1 acts as the receiver and i2 as the argument.</w:t>
      </w:r>
    </w:p>
    <w:p w14:paraId="388FA3D1" w14:textId="77777777" w:rsidR="00F748B3" w:rsidRPr="00F748B3" w:rsidRDefault="00B50CB3" w:rsidP="00F748B3">
      <w:r w:rsidRPr="002C197B">
        <w:rPr>
          <w:rStyle w:val="Code"/>
        </w:rPr>
        <w:t>abs</w:t>
      </w:r>
      <w:r w:rsidR="00005408">
        <w:rPr>
          <w:rStyle w:val="Code"/>
        </w:rPr>
        <w:t>:</w:t>
      </w:r>
      <w:r w:rsidRPr="002C197B">
        <w:rPr>
          <w:rStyle w:val="Code"/>
        </w:rPr>
        <w:t xml:space="preserve"> Integer</w:t>
      </w:r>
      <w:r w:rsidR="006C75E1" w:rsidRPr="002C197B">
        <w:rPr>
          <w:rStyle w:val="Code"/>
        </w:rPr>
        <w:br/>
      </w:r>
      <w:r w:rsidR="00F748B3" w:rsidRPr="00CB795F">
        <w:t xml:space="preserve">Returns </w:t>
      </w:r>
      <w:r w:rsidR="00F748B3">
        <w:t xml:space="preserve">the absolute value of </w:t>
      </w:r>
      <w:r w:rsidR="00632462" w:rsidRPr="0033635D">
        <w:t>the receiver</w:t>
      </w:r>
      <w:r w:rsidR="00F748B3">
        <w:t>.</w:t>
      </w:r>
    </w:p>
    <w:p w14:paraId="798C5F64" w14:textId="77777777" w:rsidR="00F748B3" w:rsidRDefault="00F748B3" w:rsidP="00F748B3">
      <w:proofErr w:type="spellStart"/>
      <w:r w:rsidRPr="002C197B">
        <w:rPr>
          <w:rStyle w:val="Code"/>
        </w:rPr>
        <w:t>asAsciiChar</w:t>
      </w:r>
      <w:proofErr w:type="spellEnd"/>
      <w:r w:rsidR="00005408">
        <w:rPr>
          <w:rStyle w:val="Code"/>
        </w:rPr>
        <w:t>:</w:t>
      </w:r>
      <w:r w:rsidRPr="002C197B">
        <w:rPr>
          <w:rStyle w:val="Code"/>
        </w:rPr>
        <w:t xml:space="preserve"> Char</w:t>
      </w:r>
      <w:r w:rsidR="006C75E1" w:rsidRPr="002C197B">
        <w:rPr>
          <w:rStyle w:val="Code"/>
        </w:rPr>
        <w:br/>
      </w:r>
      <w:r>
        <w:t xml:space="preserve">Returns the character by using </w:t>
      </w:r>
      <w:r w:rsidR="00632462">
        <w:t>the receiver</w:t>
      </w:r>
      <w:r>
        <w:t xml:space="preserve"> as its ASCII index number in case </w:t>
      </w:r>
      <w:r w:rsidR="00632462">
        <w:t>the receiver</w:t>
      </w:r>
      <w:r>
        <w:t xml:space="preserve"> ranges between 0 and 255. Otherwise, an index out-of-bound error is generated.</w:t>
      </w:r>
    </w:p>
    <w:p w14:paraId="193470B3" w14:textId="77777777" w:rsidR="00F748B3" w:rsidRPr="00F748B3" w:rsidRDefault="00F748B3" w:rsidP="00F748B3">
      <w:proofErr w:type="spellStart"/>
      <w:r w:rsidRPr="002C197B">
        <w:rPr>
          <w:rStyle w:val="Code"/>
        </w:rPr>
        <w:t>asReal</w:t>
      </w:r>
      <w:proofErr w:type="spellEnd"/>
      <w:r w:rsidR="00005408">
        <w:rPr>
          <w:rStyle w:val="Code"/>
        </w:rPr>
        <w:t>:</w:t>
      </w:r>
      <w:r w:rsidRPr="002C197B">
        <w:rPr>
          <w:rStyle w:val="Code"/>
        </w:rPr>
        <w:t xml:space="preserve"> Real</w:t>
      </w:r>
      <w:r w:rsidR="006C75E1" w:rsidRPr="002C197B">
        <w:rPr>
          <w:rStyle w:val="Code"/>
        </w:rPr>
        <w:br/>
      </w:r>
      <w:r w:rsidRPr="00F748B3">
        <w:t>Ret</w:t>
      </w:r>
      <w:r>
        <w:t xml:space="preserve">urns a </w:t>
      </w:r>
      <w:r w:rsidRPr="002C197B">
        <w:rPr>
          <w:rStyle w:val="Classname"/>
        </w:rPr>
        <w:t>Real</w:t>
      </w:r>
      <w:r>
        <w:t xml:space="preserve"> object with the same value </w:t>
      </w:r>
      <w:r w:rsidRPr="0033635D">
        <w:t xml:space="preserve">as </w:t>
      </w:r>
      <w:r w:rsidR="00632462" w:rsidRPr="0033635D">
        <w:t>the receiver</w:t>
      </w:r>
      <w:r>
        <w:t>.</w:t>
      </w:r>
    </w:p>
    <w:p w14:paraId="0BD42FC3" w14:textId="77777777" w:rsidR="00F748B3" w:rsidRPr="003C04E9" w:rsidRDefault="00B50CB3" w:rsidP="00B50CB3">
      <w:r w:rsidRPr="002C197B">
        <w:rPr>
          <w:rStyle w:val="Code"/>
        </w:rPr>
        <w:t>div</w:t>
      </w:r>
      <w:r w:rsidR="003C04E9" w:rsidRPr="002C197B">
        <w:rPr>
          <w:rStyle w:val="Code"/>
        </w:rPr>
        <w:t>(</w:t>
      </w:r>
      <w:proofErr w:type="spellStart"/>
      <w:r w:rsidR="0033635D" w:rsidRPr="002C197B">
        <w:rPr>
          <w:rStyle w:val="Code"/>
        </w:rPr>
        <w:t>i</w:t>
      </w:r>
      <w:proofErr w:type="spellEnd"/>
      <w:r w:rsidR="003C04E9" w:rsidRPr="002C197B">
        <w:rPr>
          <w:rStyle w:val="Code"/>
        </w:rPr>
        <w:t xml:space="preserve">: </w:t>
      </w:r>
      <w:r w:rsidR="0033635D" w:rsidRPr="002C197B">
        <w:rPr>
          <w:rStyle w:val="Code"/>
        </w:rPr>
        <w:t>Integer</w:t>
      </w:r>
      <w:r w:rsidR="003C04E9" w:rsidRPr="002C197B">
        <w:rPr>
          <w:rStyle w:val="Code"/>
        </w:rPr>
        <w:t>)</w:t>
      </w:r>
      <w:r w:rsidR="00005408">
        <w:rPr>
          <w:rStyle w:val="Code"/>
        </w:rPr>
        <w:t>:</w:t>
      </w:r>
      <w:r w:rsidRPr="002C197B">
        <w:rPr>
          <w:rStyle w:val="Code"/>
        </w:rPr>
        <w:t xml:space="preserve"> Integer</w:t>
      </w:r>
      <w:r w:rsidR="006C75E1" w:rsidRPr="002C197B">
        <w:rPr>
          <w:rStyle w:val="Code"/>
        </w:rPr>
        <w:br/>
      </w:r>
      <w:r w:rsidR="003C04E9" w:rsidRPr="003C04E9">
        <w:t xml:space="preserve">Returns </w:t>
      </w:r>
      <w:r w:rsidR="004C1CDD">
        <w:t xml:space="preserve">the </w:t>
      </w:r>
      <w:r w:rsidR="0033635D" w:rsidRPr="002C197B">
        <w:rPr>
          <w:rStyle w:val="Classname"/>
        </w:rPr>
        <w:t>I</w:t>
      </w:r>
      <w:r w:rsidR="004C1CDD" w:rsidRPr="002C197B">
        <w:rPr>
          <w:rStyle w:val="Classname"/>
        </w:rPr>
        <w:t>nteger</w:t>
      </w:r>
      <w:r w:rsidR="004C1CDD">
        <w:t xml:space="preserve"> A such that A*</w:t>
      </w:r>
      <w:proofErr w:type="spellStart"/>
      <w:r w:rsidR="007D37A4">
        <w:t>i</w:t>
      </w:r>
      <w:proofErr w:type="spellEnd"/>
      <w:r w:rsidR="007D37A4">
        <w:t xml:space="preserve"> </w:t>
      </w:r>
      <w:r w:rsidR="004C1CDD">
        <w:t xml:space="preserve">+ B </w:t>
      </w:r>
      <w:r w:rsidR="0033635D">
        <w:t xml:space="preserve">equals </w:t>
      </w:r>
      <w:r w:rsidR="00632462" w:rsidRPr="0033635D">
        <w:t>the receiver</w:t>
      </w:r>
      <w:r w:rsidR="004C1CDD">
        <w:t xml:space="preserve"> for some B </w:t>
      </w:r>
      <w:r w:rsidR="00123439">
        <w:t>and</w:t>
      </w:r>
      <w:r w:rsidR="004C1CDD">
        <w:t xml:space="preserve"> 0 &lt;= B &lt; </w:t>
      </w:r>
      <w:proofErr w:type="spellStart"/>
      <w:r w:rsidR="007D37A4">
        <w:t>i</w:t>
      </w:r>
      <w:proofErr w:type="spellEnd"/>
      <w:r w:rsidR="007D37A4">
        <w:t xml:space="preserve"> </w:t>
      </w:r>
      <w:r w:rsidR="004C1CDD">
        <w:t xml:space="preserve">if </w:t>
      </w:r>
      <w:proofErr w:type="spellStart"/>
      <w:r w:rsidR="007D37A4">
        <w:t>i</w:t>
      </w:r>
      <w:proofErr w:type="spellEnd"/>
      <w:r w:rsidR="007D37A4">
        <w:t xml:space="preserve"> </w:t>
      </w:r>
      <w:r w:rsidR="004C1CDD">
        <w:t xml:space="preserve">&gt; 0 and </w:t>
      </w:r>
      <w:proofErr w:type="spellStart"/>
      <w:r w:rsidR="007D37A4">
        <w:t>i</w:t>
      </w:r>
      <w:proofErr w:type="spellEnd"/>
      <w:r w:rsidR="007D37A4">
        <w:t xml:space="preserve"> </w:t>
      </w:r>
      <w:r w:rsidR="004C1CDD">
        <w:t xml:space="preserve">&lt; B &lt;= 0 if </w:t>
      </w:r>
      <w:proofErr w:type="spellStart"/>
      <w:r w:rsidR="007D37A4">
        <w:t>i</w:t>
      </w:r>
      <w:proofErr w:type="spellEnd"/>
      <w:r w:rsidR="007D37A4">
        <w:t xml:space="preserve"> </w:t>
      </w:r>
      <w:r w:rsidR="0033635D">
        <w:t>&lt; 0.</w:t>
      </w:r>
    </w:p>
    <w:p w14:paraId="06865459" w14:textId="01741065" w:rsidR="00424A0A" w:rsidRPr="003C04E9" w:rsidRDefault="00424A0A" w:rsidP="00424A0A">
      <w:r>
        <w:rPr>
          <w:rStyle w:val="Code"/>
        </w:rPr>
        <w:t>/</w:t>
      </w:r>
      <w:r w:rsidRPr="002C197B">
        <w:rPr>
          <w:rStyle w:val="Code"/>
        </w:rPr>
        <w:t>(</w:t>
      </w:r>
      <w:proofErr w:type="spellStart"/>
      <w:r w:rsidRPr="002C197B">
        <w:rPr>
          <w:rStyle w:val="Code"/>
        </w:rPr>
        <w:t>i</w:t>
      </w:r>
      <w:proofErr w:type="spellEnd"/>
      <w:r w:rsidRPr="002C197B">
        <w:rPr>
          <w:rStyle w:val="Code"/>
        </w:rPr>
        <w:t>: Integer)</w:t>
      </w:r>
      <w:r>
        <w:rPr>
          <w:rStyle w:val="Code"/>
        </w:rPr>
        <w:t>:</w:t>
      </w:r>
      <w:r w:rsidRPr="002C197B">
        <w:rPr>
          <w:rStyle w:val="Code"/>
        </w:rPr>
        <w:t xml:space="preserve"> Integer</w:t>
      </w:r>
      <w:r w:rsidRPr="002C197B">
        <w:rPr>
          <w:rStyle w:val="Code"/>
        </w:rPr>
        <w:br/>
      </w:r>
      <w:r w:rsidR="00CE7BD3">
        <w:t xml:space="preserve">This method is identical to the method </w:t>
      </w:r>
      <w:r w:rsidR="00CE7BD3" w:rsidRPr="00424A0A">
        <w:rPr>
          <w:i/>
        </w:rPr>
        <w:t>div</w:t>
      </w:r>
      <w:r w:rsidR="00CE7BD3">
        <w:t xml:space="preserve">. </w:t>
      </w:r>
      <w:r w:rsidRPr="003C04E9">
        <w:t xml:space="preserve">Returns </w:t>
      </w:r>
      <w:r>
        <w:t xml:space="preserve">the </w:t>
      </w:r>
      <w:r w:rsidRPr="002C197B">
        <w:rPr>
          <w:rStyle w:val="Classname"/>
        </w:rPr>
        <w:t>Integer</w:t>
      </w:r>
      <w:r>
        <w:t xml:space="preserve"> A such that A*</w:t>
      </w:r>
      <w:proofErr w:type="spellStart"/>
      <w:r>
        <w:t>i</w:t>
      </w:r>
      <w:proofErr w:type="spellEnd"/>
      <w:r>
        <w:t xml:space="preserve"> + B equals </w:t>
      </w:r>
      <w:r w:rsidRPr="0033635D">
        <w:t>the receiver</w:t>
      </w:r>
      <w:r>
        <w:t xml:space="preserve"> for some B and 0 &lt;= B &lt; </w:t>
      </w:r>
      <w:proofErr w:type="spellStart"/>
      <w:r>
        <w:t>i</w:t>
      </w:r>
      <w:proofErr w:type="spellEnd"/>
      <w:r>
        <w:t xml:space="preserve"> if </w:t>
      </w:r>
      <w:proofErr w:type="spellStart"/>
      <w:r>
        <w:t>i</w:t>
      </w:r>
      <w:proofErr w:type="spellEnd"/>
      <w:r>
        <w:t xml:space="preserve"> &gt; 0 and </w:t>
      </w:r>
      <w:proofErr w:type="spellStart"/>
      <w:r>
        <w:t>i</w:t>
      </w:r>
      <w:proofErr w:type="spellEnd"/>
      <w:r>
        <w:t xml:space="preserve"> &lt; B &lt;= 0 if </w:t>
      </w:r>
      <w:proofErr w:type="spellStart"/>
      <w:r>
        <w:t>i</w:t>
      </w:r>
      <w:proofErr w:type="spellEnd"/>
      <w:r>
        <w:t xml:space="preserve"> &lt; 0. </w:t>
      </w:r>
    </w:p>
    <w:p w14:paraId="6639102C" w14:textId="1CF95A57" w:rsidR="003C04E9" w:rsidRPr="003C04E9" w:rsidRDefault="003C04E9" w:rsidP="00B50CB3">
      <w:proofErr w:type="spellStart"/>
      <w:r w:rsidRPr="002C197B">
        <w:rPr>
          <w:rStyle w:val="Code"/>
        </w:rPr>
        <w:lastRenderedPageBreak/>
        <w:t>fac</w:t>
      </w:r>
      <w:proofErr w:type="spellEnd"/>
      <w:r w:rsidR="00005408">
        <w:rPr>
          <w:rStyle w:val="Code"/>
        </w:rPr>
        <w:t>:</w:t>
      </w:r>
      <w:r w:rsidRPr="002C197B">
        <w:rPr>
          <w:rStyle w:val="Code"/>
        </w:rPr>
        <w:t xml:space="preserve"> Integer</w:t>
      </w:r>
      <w:r w:rsidR="006C75E1" w:rsidRPr="002C197B">
        <w:rPr>
          <w:rStyle w:val="Code"/>
        </w:rPr>
        <w:br/>
      </w:r>
      <w:r w:rsidRPr="003C04E9">
        <w:t xml:space="preserve">Returns the </w:t>
      </w:r>
      <w:r w:rsidRPr="0033635D">
        <w:t>facto</w:t>
      </w:r>
      <w:r w:rsidR="00345498" w:rsidRPr="0033635D">
        <w:t>ri</w:t>
      </w:r>
      <w:r w:rsidRPr="0033635D">
        <w:t xml:space="preserve">al of </w:t>
      </w:r>
      <w:r w:rsidR="00632462" w:rsidRPr="0033635D">
        <w:t>the receiver</w:t>
      </w:r>
      <w:r w:rsidR="00A601A4">
        <w:t xml:space="preserve"> in case the receiver is non-negative</w:t>
      </w:r>
      <w:r w:rsidRPr="003C04E9">
        <w:t>.</w:t>
      </w:r>
      <w:r w:rsidR="00A601A4">
        <w:t xml:space="preserve"> Otherwise, an error is generated. (Notice that 0! = 1).</w:t>
      </w:r>
    </w:p>
    <w:p w14:paraId="362E5B00" w14:textId="77777777" w:rsidR="003C04E9" w:rsidRPr="00CB795F" w:rsidRDefault="00123439" w:rsidP="00123439">
      <w:r w:rsidRPr="002C197B">
        <w:rPr>
          <w:rStyle w:val="Code"/>
        </w:rPr>
        <w:t>m</w:t>
      </w:r>
      <w:r w:rsidR="00B50CB3" w:rsidRPr="002C197B">
        <w:rPr>
          <w:rStyle w:val="Code"/>
        </w:rPr>
        <w:t>odulo</w:t>
      </w:r>
      <w:r w:rsidRPr="002C197B">
        <w:rPr>
          <w:rStyle w:val="Code"/>
        </w:rPr>
        <w:t>(</w:t>
      </w:r>
      <w:proofErr w:type="spellStart"/>
      <w:r w:rsidR="0033635D" w:rsidRPr="002C197B">
        <w:rPr>
          <w:rStyle w:val="Code"/>
        </w:rPr>
        <w:t>i</w:t>
      </w:r>
      <w:proofErr w:type="spellEnd"/>
      <w:r w:rsidRPr="002C197B">
        <w:rPr>
          <w:rStyle w:val="Code"/>
        </w:rPr>
        <w:t xml:space="preserve">: </w:t>
      </w:r>
      <w:r w:rsidR="0033635D" w:rsidRPr="002C197B">
        <w:rPr>
          <w:rStyle w:val="Code"/>
        </w:rPr>
        <w:t>Integer</w:t>
      </w:r>
      <w:r w:rsidRPr="002C197B">
        <w:rPr>
          <w:rStyle w:val="Code"/>
        </w:rPr>
        <w:t>)</w:t>
      </w:r>
      <w:r w:rsidR="00005408">
        <w:rPr>
          <w:rStyle w:val="Code"/>
        </w:rPr>
        <w:t>:</w:t>
      </w:r>
      <w:r w:rsidR="00B50CB3" w:rsidRPr="002C197B">
        <w:rPr>
          <w:rStyle w:val="Code"/>
        </w:rPr>
        <w:t xml:space="preserve"> Integer</w:t>
      </w:r>
      <w:r w:rsidR="006C75E1" w:rsidRPr="002C197B">
        <w:rPr>
          <w:rStyle w:val="Code"/>
        </w:rPr>
        <w:br/>
      </w:r>
      <w:r>
        <w:t xml:space="preserve">Returns the </w:t>
      </w:r>
      <w:r w:rsidR="0033635D" w:rsidRPr="002C197B">
        <w:rPr>
          <w:rStyle w:val="Classname"/>
        </w:rPr>
        <w:t>Integer</w:t>
      </w:r>
      <w:r>
        <w:t xml:space="preserve"> B such that A * </w:t>
      </w:r>
      <w:proofErr w:type="spellStart"/>
      <w:r w:rsidR="007D37A4">
        <w:t>i</w:t>
      </w:r>
      <w:proofErr w:type="spellEnd"/>
      <w:r w:rsidR="007D37A4">
        <w:t xml:space="preserve"> </w:t>
      </w:r>
      <w:r>
        <w:t xml:space="preserve">+ B </w:t>
      </w:r>
      <w:r w:rsidR="0033635D">
        <w:t>equals</w:t>
      </w:r>
      <w:r>
        <w:t xml:space="preserve"> </w:t>
      </w:r>
      <w:r w:rsidR="00632462" w:rsidRPr="0033635D">
        <w:t>the receiver</w:t>
      </w:r>
      <w:r w:rsidRPr="0033635D">
        <w:t xml:space="preserve"> for</w:t>
      </w:r>
      <w:r>
        <w:t xml:space="preserve"> some </w:t>
      </w:r>
      <w:r w:rsidR="0033635D" w:rsidRPr="002C197B">
        <w:rPr>
          <w:rStyle w:val="Classname"/>
        </w:rPr>
        <w:t>I</w:t>
      </w:r>
      <w:r w:rsidRPr="002C197B">
        <w:rPr>
          <w:rStyle w:val="Classname"/>
        </w:rPr>
        <w:t>nteger</w:t>
      </w:r>
      <w:r>
        <w:t xml:space="preserve"> A and 0 &lt;= B &lt; </w:t>
      </w:r>
      <w:proofErr w:type="spellStart"/>
      <w:r w:rsidR="007D37A4">
        <w:t>i</w:t>
      </w:r>
      <w:proofErr w:type="spellEnd"/>
      <w:r w:rsidR="007D37A4">
        <w:t xml:space="preserve"> </w:t>
      </w:r>
      <w:r>
        <w:t xml:space="preserve">if </w:t>
      </w:r>
      <w:proofErr w:type="spellStart"/>
      <w:r w:rsidR="007D37A4">
        <w:t>i</w:t>
      </w:r>
      <w:proofErr w:type="spellEnd"/>
      <w:r w:rsidR="007D37A4">
        <w:t xml:space="preserve"> </w:t>
      </w:r>
      <w:r>
        <w:t xml:space="preserve">&gt; 0 and </w:t>
      </w:r>
      <w:proofErr w:type="spellStart"/>
      <w:r w:rsidR="007D37A4">
        <w:t>i</w:t>
      </w:r>
      <w:proofErr w:type="spellEnd"/>
      <w:r w:rsidR="007D37A4">
        <w:t xml:space="preserve"> </w:t>
      </w:r>
      <w:r>
        <w:t xml:space="preserve">&lt; B &lt;= 0 if </w:t>
      </w:r>
      <w:proofErr w:type="spellStart"/>
      <w:r w:rsidR="007D37A4">
        <w:t>i</w:t>
      </w:r>
      <w:proofErr w:type="spellEnd"/>
      <w:r w:rsidR="007D37A4">
        <w:t xml:space="preserve"> </w:t>
      </w:r>
      <w:r>
        <w:t>&lt; 0.</w:t>
      </w:r>
    </w:p>
    <w:p w14:paraId="2B65E1DF" w14:textId="77777777" w:rsidR="003C04E9" w:rsidRDefault="00B50CB3" w:rsidP="00B50CB3">
      <w:proofErr w:type="spellStart"/>
      <w:r w:rsidRPr="002C197B">
        <w:rPr>
          <w:rStyle w:val="Code"/>
        </w:rPr>
        <w:t>monus</w:t>
      </w:r>
      <w:proofErr w:type="spellEnd"/>
      <w:r w:rsidR="003C04E9" w:rsidRPr="002C197B">
        <w:rPr>
          <w:rStyle w:val="Code"/>
        </w:rPr>
        <w:t>(</w:t>
      </w:r>
      <w:proofErr w:type="spellStart"/>
      <w:r w:rsidR="0033635D" w:rsidRPr="002C197B">
        <w:rPr>
          <w:rStyle w:val="Code"/>
        </w:rPr>
        <w:t>i</w:t>
      </w:r>
      <w:proofErr w:type="spellEnd"/>
      <w:r w:rsidR="003C04E9" w:rsidRPr="002C197B">
        <w:rPr>
          <w:rStyle w:val="Code"/>
        </w:rPr>
        <w:t xml:space="preserve">: </w:t>
      </w:r>
      <w:r w:rsidR="0033635D" w:rsidRPr="002C197B">
        <w:rPr>
          <w:rStyle w:val="Code"/>
        </w:rPr>
        <w:t>Integer</w:t>
      </w:r>
      <w:r w:rsidR="003C04E9" w:rsidRPr="002C197B">
        <w:rPr>
          <w:rStyle w:val="Code"/>
        </w:rPr>
        <w:t>)</w:t>
      </w:r>
      <w:r w:rsidR="00005408">
        <w:rPr>
          <w:rStyle w:val="Code"/>
        </w:rPr>
        <w:t>:</w:t>
      </w:r>
      <w:r w:rsidRPr="002C197B">
        <w:rPr>
          <w:rStyle w:val="Code"/>
        </w:rPr>
        <w:t xml:space="preserve"> </w:t>
      </w:r>
      <w:r w:rsidR="0033635D" w:rsidRPr="002C197B">
        <w:rPr>
          <w:rStyle w:val="Code"/>
        </w:rPr>
        <w:t>Integer</w:t>
      </w:r>
      <w:r w:rsidR="006C75E1" w:rsidRPr="002C197B">
        <w:rPr>
          <w:rStyle w:val="Code"/>
        </w:rPr>
        <w:br/>
      </w:r>
      <w:r w:rsidR="003C04E9" w:rsidRPr="00CB795F">
        <w:t xml:space="preserve">Returns the </w:t>
      </w:r>
      <w:r w:rsidR="005926DB">
        <w:t xml:space="preserve">difference </w:t>
      </w:r>
      <w:r w:rsidR="003C04E9">
        <w:t xml:space="preserve">of </w:t>
      </w:r>
      <w:r w:rsidR="00632462" w:rsidRPr="0033635D">
        <w:t>the receiver</w:t>
      </w:r>
      <w:r w:rsidR="003C04E9">
        <w:t xml:space="preserve"> with </w:t>
      </w:r>
      <w:proofErr w:type="spellStart"/>
      <w:r w:rsidR="0033635D">
        <w:t>i</w:t>
      </w:r>
      <w:proofErr w:type="spellEnd"/>
      <w:r w:rsidR="003C04E9">
        <w:t xml:space="preserve"> if </w:t>
      </w:r>
      <w:r w:rsidR="00632462">
        <w:t>the receiver</w:t>
      </w:r>
      <w:r w:rsidR="003C04E9">
        <w:t xml:space="preserve"> &gt; </w:t>
      </w:r>
      <w:proofErr w:type="spellStart"/>
      <w:r w:rsidR="0033635D">
        <w:t>i</w:t>
      </w:r>
      <w:proofErr w:type="spellEnd"/>
      <w:r w:rsidR="0033635D">
        <w:t xml:space="preserve"> or 0 otherwise.</w:t>
      </w:r>
    </w:p>
    <w:p w14:paraId="568793CA" w14:textId="4F023DCA" w:rsidR="00F86F1E" w:rsidRDefault="00F86F1E" w:rsidP="00F86F1E">
      <w:r w:rsidRPr="002C197B">
        <w:rPr>
          <w:rStyle w:val="Code"/>
        </w:rPr>
        <w:t>not</w:t>
      </w:r>
      <w:r>
        <w:rPr>
          <w:rStyle w:val="Code"/>
        </w:rPr>
        <w:t>:</w:t>
      </w:r>
      <w:r w:rsidRPr="002C197B">
        <w:rPr>
          <w:rStyle w:val="Code"/>
        </w:rPr>
        <w:t xml:space="preserve"> </w:t>
      </w:r>
      <w:r>
        <w:rPr>
          <w:rStyle w:val="Code"/>
        </w:rPr>
        <w:t>Integer</w:t>
      </w:r>
      <w:r w:rsidRPr="002C197B">
        <w:rPr>
          <w:rStyle w:val="Code"/>
        </w:rPr>
        <w:br/>
      </w:r>
      <w:r>
        <w:t xml:space="preserve">Returns the bit-wise negation of </w:t>
      </w:r>
      <w:r w:rsidRPr="00515365">
        <w:t>the receiver</w:t>
      </w:r>
      <w:r>
        <w:t>. It is equivalent to</w:t>
      </w:r>
      <w:r w:rsidR="00C97E34">
        <w:t>:</w:t>
      </w:r>
      <w:r>
        <w:t xml:space="preserve"> -receiver - 1.</w:t>
      </w:r>
    </w:p>
    <w:p w14:paraId="7E96FDCD" w14:textId="30412645" w:rsidR="003C04E9" w:rsidRDefault="003C04E9" w:rsidP="00B50CB3">
      <w:r w:rsidRPr="002C197B">
        <w:rPr>
          <w:rStyle w:val="Code"/>
        </w:rPr>
        <w:t>p</w:t>
      </w:r>
      <w:r w:rsidR="00B50CB3" w:rsidRPr="002C197B">
        <w:rPr>
          <w:rStyle w:val="Code"/>
        </w:rPr>
        <w:t>ower</w:t>
      </w:r>
      <w:r w:rsidRPr="002C197B">
        <w:rPr>
          <w:rStyle w:val="Code"/>
        </w:rPr>
        <w:t>(</w:t>
      </w:r>
      <w:proofErr w:type="spellStart"/>
      <w:r w:rsidR="0033635D" w:rsidRPr="002C197B">
        <w:rPr>
          <w:rStyle w:val="Code"/>
        </w:rPr>
        <w:t>i</w:t>
      </w:r>
      <w:proofErr w:type="spellEnd"/>
      <w:r w:rsidRPr="002C197B">
        <w:rPr>
          <w:rStyle w:val="Code"/>
        </w:rPr>
        <w:t xml:space="preserve">: </w:t>
      </w:r>
      <w:r w:rsidR="0033635D" w:rsidRPr="002C197B">
        <w:rPr>
          <w:rStyle w:val="Code"/>
        </w:rPr>
        <w:t>Integer</w:t>
      </w:r>
      <w:r w:rsidRPr="002C197B">
        <w:rPr>
          <w:rStyle w:val="Code"/>
        </w:rPr>
        <w:t>)</w:t>
      </w:r>
      <w:r w:rsidR="00005408">
        <w:rPr>
          <w:rStyle w:val="Code"/>
        </w:rPr>
        <w:t>:</w:t>
      </w:r>
      <w:r w:rsidR="00B50CB3" w:rsidRPr="002C197B">
        <w:rPr>
          <w:rStyle w:val="Code"/>
        </w:rPr>
        <w:t xml:space="preserve"> Integer</w:t>
      </w:r>
      <w:r w:rsidR="006C75E1" w:rsidRPr="002C197B">
        <w:rPr>
          <w:rStyle w:val="Code"/>
        </w:rPr>
        <w:br/>
      </w:r>
      <w:r w:rsidRPr="00CB795F">
        <w:t xml:space="preserve">Returns </w:t>
      </w:r>
      <w:r w:rsidR="00632462" w:rsidRPr="0033635D">
        <w:t>the receiver</w:t>
      </w:r>
      <w:r>
        <w:t xml:space="preserve"> raised to the power of </w:t>
      </w:r>
      <w:proofErr w:type="spellStart"/>
      <w:r w:rsidR="0033635D">
        <w:t>i</w:t>
      </w:r>
      <w:proofErr w:type="spellEnd"/>
      <w:r w:rsidR="00F86F1E">
        <w:t xml:space="preserve"> in case </w:t>
      </w:r>
      <w:proofErr w:type="spellStart"/>
      <w:r w:rsidR="00F86F1E">
        <w:t>i</w:t>
      </w:r>
      <w:proofErr w:type="spellEnd"/>
      <w:r w:rsidR="00F86F1E">
        <w:t xml:space="preserve"> is no</w:t>
      </w:r>
      <w:r w:rsidR="000448DF">
        <w:t>n-</w:t>
      </w:r>
      <w:r w:rsidR="00F86F1E">
        <w:t>negative</w:t>
      </w:r>
      <w:r>
        <w:t>.</w:t>
      </w:r>
      <w:r w:rsidR="00F86F1E">
        <w:t xml:space="preserve"> Otherwise, an error is generated.</w:t>
      </w:r>
    </w:p>
    <w:p w14:paraId="0193A0DB" w14:textId="77777777" w:rsidR="000172EF" w:rsidRDefault="00B50CB3" w:rsidP="000172EF">
      <w:proofErr w:type="spellStart"/>
      <w:r w:rsidRPr="002C197B">
        <w:rPr>
          <w:rStyle w:val="Code"/>
        </w:rPr>
        <w:t>sqr</w:t>
      </w:r>
      <w:proofErr w:type="spellEnd"/>
      <w:r w:rsidR="00005408">
        <w:rPr>
          <w:rStyle w:val="Code"/>
        </w:rPr>
        <w:t>:</w:t>
      </w:r>
      <w:r w:rsidRPr="002C197B">
        <w:rPr>
          <w:rStyle w:val="Code"/>
        </w:rPr>
        <w:t xml:space="preserve"> Integer</w:t>
      </w:r>
      <w:r w:rsidR="006C75E1" w:rsidRPr="002C197B">
        <w:rPr>
          <w:rStyle w:val="Code"/>
        </w:rPr>
        <w:br/>
      </w:r>
      <w:r w:rsidR="003C04E9">
        <w:t xml:space="preserve">Returns the square of </w:t>
      </w:r>
      <w:r w:rsidR="00632462" w:rsidRPr="0033635D">
        <w:t>the receiver</w:t>
      </w:r>
      <w:r w:rsidR="003C04E9">
        <w:t>.</w:t>
      </w:r>
    </w:p>
    <w:p w14:paraId="178E9CF2" w14:textId="77777777" w:rsidR="00E20AD5" w:rsidRPr="000611B2" w:rsidRDefault="00E20AD5" w:rsidP="00E20AD5">
      <w:r w:rsidRPr="002C197B">
        <w:rPr>
          <w:rStyle w:val="Code"/>
        </w:rPr>
        <w:t>max(</w:t>
      </w:r>
      <w:proofErr w:type="spellStart"/>
      <w:r w:rsidR="0033635D" w:rsidRPr="002C197B">
        <w:rPr>
          <w:rStyle w:val="Code"/>
        </w:rPr>
        <w:t>i</w:t>
      </w:r>
      <w:proofErr w:type="spellEnd"/>
      <w:r w:rsidRPr="002C197B">
        <w:rPr>
          <w:rStyle w:val="Code"/>
        </w:rPr>
        <w:t xml:space="preserve">: </w:t>
      </w:r>
      <w:r w:rsidR="0033635D" w:rsidRPr="002C197B">
        <w:rPr>
          <w:rStyle w:val="Code"/>
        </w:rPr>
        <w:t>Integer</w:t>
      </w:r>
      <w:r w:rsidRPr="002C197B">
        <w:rPr>
          <w:rStyle w:val="Code"/>
        </w:rPr>
        <w:t>)</w:t>
      </w:r>
      <w:r w:rsidR="00005408">
        <w:rPr>
          <w:rStyle w:val="Code"/>
        </w:rPr>
        <w:t>:</w:t>
      </w:r>
      <w:r w:rsidRPr="002C197B">
        <w:rPr>
          <w:rStyle w:val="Code"/>
        </w:rPr>
        <w:t xml:space="preserve"> </w:t>
      </w:r>
      <w:r w:rsidR="0033635D" w:rsidRPr="002C197B">
        <w:rPr>
          <w:rStyle w:val="Code"/>
        </w:rPr>
        <w:t>Integer</w:t>
      </w:r>
      <w:r w:rsidR="006C75E1" w:rsidRPr="002C197B">
        <w:rPr>
          <w:rStyle w:val="Code"/>
        </w:rPr>
        <w:br/>
      </w:r>
      <w:r w:rsidRPr="000611B2">
        <w:t xml:space="preserve">Returns the maximum of </w:t>
      </w:r>
      <w:r w:rsidR="00632462" w:rsidRPr="000611B2">
        <w:t>the receiver</w:t>
      </w:r>
      <w:r w:rsidRPr="000611B2">
        <w:t xml:space="preserve"> and </w:t>
      </w:r>
      <w:proofErr w:type="spellStart"/>
      <w:r w:rsidR="0033635D" w:rsidRPr="000611B2">
        <w:t>i</w:t>
      </w:r>
      <w:proofErr w:type="spellEnd"/>
      <w:r w:rsidRPr="000611B2">
        <w:t>.</w:t>
      </w:r>
    </w:p>
    <w:p w14:paraId="5527A9E9" w14:textId="77777777" w:rsidR="003B01D3" w:rsidRDefault="00E20AD5" w:rsidP="003B01D3">
      <w:r w:rsidRPr="002C197B">
        <w:rPr>
          <w:rStyle w:val="Code"/>
        </w:rPr>
        <w:t>min(</w:t>
      </w:r>
      <w:proofErr w:type="spellStart"/>
      <w:r w:rsidR="0033635D" w:rsidRPr="002C197B">
        <w:rPr>
          <w:rStyle w:val="Code"/>
        </w:rPr>
        <w:t>i</w:t>
      </w:r>
      <w:proofErr w:type="spellEnd"/>
      <w:r w:rsidRPr="002C197B">
        <w:rPr>
          <w:rStyle w:val="Code"/>
        </w:rPr>
        <w:t xml:space="preserve">: </w:t>
      </w:r>
      <w:r w:rsidR="0033635D" w:rsidRPr="002C197B">
        <w:rPr>
          <w:rStyle w:val="Code"/>
        </w:rPr>
        <w:t>Integer</w:t>
      </w:r>
      <w:r w:rsidRPr="002C197B">
        <w:rPr>
          <w:rStyle w:val="Code"/>
        </w:rPr>
        <w:t>)</w:t>
      </w:r>
      <w:r w:rsidR="00005408">
        <w:rPr>
          <w:rStyle w:val="Code"/>
        </w:rPr>
        <w:t>:</w:t>
      </w:r>
      <w:r w:rsidRPr="002C197B">
        <w:rPr>
          <w:rStyle w:val="Code"/>
        </w:rPr>
        <w:t xml:space="preserve"> </w:t>
      </w:r>
      <w:r w:rsidR="0033635D" w:rsidRPr="002C197B">
        <w:rPr>
          <w:rStyle w:val="Code"/>
        </w:rPr>
        <w:t>Integer</w:t>
      </w:r>
      <w:r w:rsidR="006C75E1" w:rsidRPr="002C197B">
        <w:rPr>
          <w:rStyle w:val="Code"/>
        </w:rPr>
        <w:br/>
      </w:r>
      <w:r w:rsidRPr="000611B2">
        <w:t xml:space="preserve">Returns the minimum of </w:t>
      </w:r>
      <w:r w:rsidR="00632462" w:rsidRPr="000611B2">
        <w:t>the receiver</w:t>
      </w:r>
      <w:r w:rsidRPr="000611B2">
        <w:t xml:space="preserve"> and </w:t>
      </w:r>
      <w:proofErr w:type="spellStart"/>
      <w:r w:rsidR="0033635D" w:rsidRPr="000611B2">
        <w:t>i</w:t>
      </w:r>
      <w:proofErr w:type="spellEnd"/>
      <w:r w:rsidR="0033635D" w:rsidRPr="000611B2">
        <w:t>.</w:t>
      </w:r>
    </w:p>
    <w:p w14:paraId="2942AC27" w14:textId="5A12BD47" w:rsidR="00F86F1E" w:rsidRPr="000611B2" w:rsidRDefault="00F86F1E" w:rsidP="003B01D3">
      <w:proofErr w:type="spellStart"/>
      <w:r w:rsidRPr="002C197B">
        <w:rPr>
          <w:rStyle w:val="Code"/>
        </w:rPr>
        <w:t>xor</w:t>
      </w:r>
      <w:proofErr w:type="spellEnd"/>
      <w:r w:rsidRPr="002C197B">
        <w:rPr>
          <w:rStyle w:val="Code"/>
        </w:rPr>
        <w:t>(</w:t>
      </w:r>
      <w:proofErr w:type="spellStart"/>
      <w:r>
        <w:rPr>
          <w:rStyle w:val="Code"/>
        </w:rPr>
        <w:t>i</w:t>
      </w:r>
      <w:proofErr w:type="spellEnd"/>
      <w:r w:rsidRPr="002C197B">
        <w:rPr>
          <w:rStyle w:val="Code"/>
        </w:rPr>
        <w:t xml:space="preserve">: </w:t>
      </w:r>
      <w:r>
        <w:rPr>
          <w:rStyle w:val="Code"/>
        </w:rPr>
        <w:t>Integer</w:t>
      </w:r>
      <w:r w:rsidRPr="002C197B">
        <w:rPr>
          <w:rStyle w:val="Code"/>
        </w:rPr>
        <w:t>)</w:t>
      </w:r>
      <w:r>
        <w:rPr>
          <w:rStyle w:val="Code"/>
        </w:rPr>
        <w:t>:</w:t>
      </w:r>
      <w:r w:rsidRPr="002C197B">
        <w:rPr>
          <w:rStyle w:val="Code"/>
        </w:rPr>
        <w:t xml:space="preserve"> </w:t>
      </w:r>
      <w:r>
        <w:rPr>
          <w:rStyle w:val="Code"/>
        </w:rPr>
        <w:t>Integer</w:t>
      </w:r>
      <w:r w:rsidRPr="002C197B">
        <w:rPr>
          <w:rStyle w:val="Code"/>
        </w:rPr>
        <w:br/>
      </w:r>
      <w:r w:rsidRPr="000611B2">
        <w:t xml:space="preserve">Returns the </w:t>
      </w:r>
      <w:r>
        <w:t xml:space="preserve">bit-wise </w:t>
      </w:r>
      <w:proofErr w:type="spellStart"/>
      <w:r w:rsidRPr="000611B2">
        <w:t>xor</w:t>
      </w:r>
      <w:proofErr w:type="spellEnd"/>
      <w:r w:rsidRPr="000611B2">
        <w:t xml:space="preserve"> of the receiver</w:t>
      </w:r>
      <w:r w:rsidRPr="000611B2">
        <w:rPr>
          <w:b/>
        </w:rPr>
        <w:t xml:space="preserve"> </w:t>
      </w:r>
      <w:r w:rsidRPr="000611B2">
        <w:t xml:space="preserve">and </w:t>
      </w:r>
      <w:proofErr w:type="spellStart"/>
      <w:r>
        <w:t>i</w:t>
      </w:r>
      <w:proofErr w:type="spellEnd"/>
      <w:r w:rsidRPr="000611B2">
        <w:t>.</w:t>
      </w:r>
    </w:p>
    <w:p w14:paraId="6DAE253F" w14:textId="77777777" w:rsidR="00B070F9" w:rsidRDefault="00B070F9" w:rsidP="00B070F9">
      <w:pPr>
        <w:pStyle w:val="Heading1"/>
      </w:pPr>
      <w:r>
        <w:t>Real</w:t>
      </w:r>
    </w:p>
    <w:p w14:paraId="4CD7E310" w14:textId="77777777" w:rsidR="00D11F0C" w:rsidRPr="00D11F0C" w:rsidRDefault="00D11F0C" w:rsidP="000A16DB">
      <w:r>
        <w:t xml:space="preserve">This class extends </w:t>
      </w:r>
      <w:r w:rsidRPr="002C197B">
        <w:rPr>
          <w:rStyle w:val="Classname"/>
        </w:rPr>
        <w:t>Object</w:t>
      </w:r>
      <w:r>
        <w:t>. It</w:t>
      </w:r>
      <w:r w:rsidR="00FF5FE9">
        <w:t>s instances</w:t>
      </w:r>
      <w:r>
        <w:t xml:space="preserve"> represents </w:t>
      </w:r>
      <w:r w:rsidR="00FF5FE9">
        <w:t xml:space="preserve">real numbers using </w:t>
      </w:r>
      <w:r>
        <w:t xml:space="preserve"> </w:t>
      </w:r>
      <w:r w:rsidR="00B202C0" w:rsidRPr="002C5584">
        <w:t xml:space="preserve">IEEE 754-2008 </w:t>
      </w:r>
      <w:r w:rsidR="00B202C0">
        <w:t>f</w:t>
      </w:r>
      <w:r w:rsidR="00B202C0" w:rsidRPr="002C5584">
        <w:t xml:space="preserve">loating point </w:t>
      </w:r>
      <w:r w:rsidR="00FF5FE9">
        <w:t xml:space="preserve"> representations</w:t>
      </w:r>
      <w:r w:rsidRPr="00045D86">
        <w:t>.</w:t>
      </w:r>
      <w:r w:rsidR="00FF5FE9">
        <w:t xml:space="preserve"> Note that the arithmetic operators below operate as specified by this standard. Whenever the standard specifies exception occur, errors will be given.</w:t>
      </w:r>
    </w:p>
    <w:p w14:paraId="112EBC59" w14:textId="77777777" w:rsidR="000A16DB" w:rsidRDefault="000A16DB" w:rsidP="000A16DB">
      <w:r w:rsidRPr="002C197B">
        <w:rPr>
          <w:rStyle w:val="Code"/>
        </w:rPr>
        <w:t>-</w:t>
      </w:r>
      <w:r w:rsidR="00005408">
        <w:rPr>
          <w:rStyle w:val="Code"/>
        </w:rPr>
        <w:t>:</w:t>
      </w:r>
      <w:r w:rsidRPr="002C197B">
        <w:rPr>
          <w:rStyle w:val="Code"/>
        </w:rPr>
        <w:t xml:space="preserve"> Real</w:t>
      </w:r>
      <w:r w:rsidR="006C75E1" w:rsidRPr="002C197B">
        <w:rPr>
          <w:rStyle w:val="Code"/>
        </w:rPr>
        <w:br/>
      </w:r>
      <w:r>
        <w:t xml:space="preserve">Returns the negation </w:t>
      </w:r>
      <w:r w:rsidRPr="00D11F0C">
        <w:t xml:space="preserve">of </w:t>
      </w:r>
      <w:r w:rsidR="00632462" w:rsidRPr="00D11F0C">
        <w:t>the receiver</w:t>
      </w:r>
      <w:r>
        <w:t>.</w:t>
      </w:r>
      <w:r w:rsidR="00A57746">
        <w:t xml:space="preserve"> It has a special syntax of the form -r, where r acts as the receiver.</w:t>
      </w:r>
    </w:p>
    <w:p w14:paraId="48FC6C83" w14:textId="77777777" w:rsidR="006B37DE" w:rsidRPr="00532915" w:rsidRDefault="000A16DB" w:rsidP="000A16DB">
      <w:pPr>
        <w:rPr>
          <w:rStyle w:val="Code"/>
        </w:rPr>
      </w:pPr>
      <w:r w:rsidRPr="009E391E">
        <w:rPr>
          <w:rStyle w:val="Code"/>
        </w:rPr>
        <w:t>-(</w:t>
      </w:r>
      <w:r w:rsidR="006B37DE" w:rsidRPr="009E391E">
        <w:rPr>
          <w:rStyle w:val="Code"/>
        </w:rPr>
        <w:t>r: Real</w:t>
      </w:r>
      <w:r w:rsidRPr="009E391E">
        <w:rPr>
          <w:rStyle w:val="Code"/>
        </w:rPr>
        <w:t>)</w:t>
      </w:r>
      <w:r w:rsidR="00005408">
        <w:rPr>
          <w:rStyle w:val="Code"/>
        </w:rPr>
        <w:t>:</w:t>
      </w:r>
      <w:r w:rsidRPr="009E391E">
        <w:rPr>
          <w:rStyle w:val="Code"/>
        </w:rPr>
        <w:t xml:space="preserve"> Real</w:t>
      </w:r>
      <w:r w:rsidR="006C75E1" w:rsidRPr="009E391E">
        <w:rPr>
          <w:rStyle w:val="Code"/>
        </w:rPr>
        <w:br/>
      </w:r>
      <w:r w:rsidR="006B37DE">
        <w:t>S</w:t>
      </w:r>
      <w:r w:rsidR="006B37DE" w:rsidRPr="00B50CB3">
        <w:t>ubtract</w:t>
      </w:r>
      <w:r w:rsidR="006B37DE">
        <w:t xml:space="preserve">s r from the receiver and returns the result. </w:t>
      </w:r>
      <w:r w:rsidR="006C75E1">
        <w:t>It has a special syntax of the form r1</w:t>
      </w:r>
      <w:r w:rsidR="00C4075E">
        <w:t xml:space="preserve"> </w:t>
      </w:r>
      <w:r w:rsidR="006C75E1">
        <w:t>-</w:t>
      </w:r>
      <w:r w:rsidR="00C4075E">
        <w:t xml:space="preserve"> </w:t>
      </w:r>
      <w:r w:rsidR="006C75E1">
        <w:t>r2, where r1 acts as the receiver and r2 as the argument.</w:t>
      </w:r>
    </w:p>
    <w:p w14:paraId="16DBB0B0" w14:textId="77777777" w:rsidR="006B37DE" w:rsidRDefault="000A16DB" w:rsidP="006B37DE">
      <w:r w:rsidRPr="00532915">
        <w:rPr>
          <w:rStyle w:val="Code"/>
        </w:rPr>
        <w:t>*(</w:t>
      </w:r>
      <w:r w:rsidR="006B37DE" w:rsidRPr="00532915">
        <w:rPr>
          <w:rStyle w:val="Code"/>
        </w:rPr>
        <w:t>r</w:t>
      </w:r>
      <w:r w:rsidRPr="00532915">
        <w:rPr>
          <w:rStyle w:val="Code"/>
        </w:rPr>
        <w:t xml:space="preserve">: </w:t>
      </w:r>
      <w:r w:rsidR="006B37DE" w:rsidRPr="00532915">
        <w:rPr>
          <w:rStyle w:val="Code"/>
        </w:rPr>
        <w:t>Real</w:t>
      </w:r>
      <w:r w:rsidRPr="00532915">
        <w:rPr>
          <w:rStyle w:val="Code"/>
        </w:rPr>
        <w:t>)</w:t>
      </w:r>
      <w:r w:rsidR="00005408">
        <w:rPr>
          <w:rStyle w:val="Code"/>
        </w:rPr>
        <w:t>:</w:t>
      </w:r>
      <w:r w:rsidRPr="00532915">
        <w:rPr>
          <w:rStyle w:val="Code"/>
        </w:rPr>
        <w:t xml:space="preserve"> Real</w:t>
      </w:r>
      <w:r w:rsidR="006C75E1" w:rsidRPr="00532915">
        <w:rPr>
          <w:rStyle w:val="Code"/>
        </w:rPr>
        <w:br/>
      </w:r>
      <w:r w:rsidR="006B37DE" w:rsidRPr="00B50CB3">
        <w:t xml:space="preserve">Returns the </w:t>
      </w:r>
      <w:r w:rsidR="006B37DE">
        <w:t xml:space="preserve">product </w:t>
      </w:r>
      <w:r w:rsidR="006B37DE" w:rsidRPr="00632462">
        <w:t xml:space="preserve">of the receiver and </w:t>
      </w:r>
      <w:r w:rsidR="006B37DE">
        <w:t>r</w:t>
      </w:r>
      <w:r w:rsidR="006B37DE" w:rsidRPr="0033635D">
        <w:t>.</w:t>
      </w:r>
      <w:r w:rsidR="006B37DE">
        <w:rPr>
          <w:b/>
        </w:rPr>
        <w:t xml:space="preserve"> </w:t>
      </w:r>
      <w:r w:rsidR="006C75E1">
        <w:t>It has a special syntax of the form r1</w:t>
      </w:r>
      <w:r w:rsidR="00C4075E">
        <w:t xml:space="preserve"> </w:t>
      </w:r>
      <w:r w:rsidR="006C75E1">
        <w:t>*</w:t>
      </w:r>
      <w:r w:rsidR="00C4075E">
        <w:t xml:space="preserve"> </w:t>
      </w:r>
      <w:r w:rsidR="006C75E1">
        <w:t>r2, where r1 acts as the receiver and r2 as the argument.</w:t>
      </w:r>
    </w:p>
    <w:p w14:paraId="05161447" w14:textId="77777777" w:rsidR="000A16DB" w:rsidRPr="00CB795F" w:rsidRDefault="000A16DB" w:rsidP="000A16DB">
      <w:r w:rsidRPr="00532915">
        <w:rPr>
          <w:rStyle w:val="Code"/>
        </w:rPr>
        <w:t>/(</w:t>
      </w:r>
      <w:r w:rsidR="006B37DE" w:rsidRPr="00532915">
        <w:rPr>
          <w:rStyle w:val="Code"/>
        </w:rPr>
        <w:t>r</w:t>
      </w:r>
      <w:r w:rsidRPr="00532915">
        <w:rPr>
          <w:rStyle w:val="Code"/>
        </w:rPr>
        <w:t xml:space="preserve">: </w:t>
      </w:r>
      <w:r w:rsidR="006B37DE" w:rsidRPr="00532915">
        <w:rPr>
          <w:rStyle w:val="Code"/>
        </w:rPr>
        <w:t>Real</w:t>
      </w:r>
      <w:r w:rsidRPr="00532915">
        <w:rPr>
          <w:rStyle w:val="Code"/>
        </w:rPr>
        <w:t>)</w:t>
      </w:r>
      <w:r w:rsidR="00005408">
        <w:rPr>
          <w:rStyle w:val="Code"/>
        </w:rPr>
        <w:t>:</w:t>
      </w:r>
      <w:r w:rsidRPr="00532915">
        <w:rPr>
          <w:rStyle w:val="Code"/>
        </w:rPr>
        <w:t xml:space="preserve"> Real</w:t>
      </w:r>
      <w:r w:rsidR="006C75E1" w:rsidRPr="00532915">
        <w:rPr>
          <w:rStyle w:val="Code"/>
        </w:rPr>
        <w:br/>
      </w:r>
      <w:r w:rsidRPr="00CB795F">
        <w:t xml:space="preserve">Returns the </w:t>
      </w:r>
      <w:r w:rsidR="005926DB">
        <w:t>quotient</w:t>
      </w:r>
      <w:r w:rsidR="005926DB" w:rsidRPr="00CB795F">
        <w:t xml:space="preserve"> </w:t>
      </w:r>
      <w:r w:rsidRPr="00CB795F">
        <w:t>of</w:t>
      </w:r>
      <w:r>
        <w:t xml:space="preserve"> </w:t>
      </w:r>
      <w:r w:rsidR="00632462" w:rsidRPr="006B37DE">
        <w:t>the receiver</w:t>
      </w:r>
      <w:r>
        <w:t xml:space="preserve"> with </w:t>
      </w:r>
      <w:r w:rsidR="006B37DE">
        <w:t>r</w:t>
      </w:r>
      <w:r>
        <w:t>.</w:t>
      </w:r>
      <w:r w:rsidR="006B37DE" w:rsidRPr="006B37DE">
        <w:t xml:space="preserve"> </w:t>
      </w:r>
      <w:r w:rsidR="006C75E1">
        <w:t>It has a special syntax of the form r1</w:t>
      </w:r>
      <w:r w:rsidR="00C4075E">
        <w:t xml:space="preserve"> </w:t>
      </w:r>
      <w:r w:rsidR="006C75E1">
        <w:t>/</w:t>
      </w:r>
      <w:r w:rsidR="00C4075E">
        <w:t xml:space="preserve"> </w:t>
      </w:r>
      <w:r w:rsidR="006C75E1">
        <w:t>r2, where r1 acts as the receiver and r2 as the argument.</w:t>
      </w:r>
    </w:p>
    <w:p w14:paraId="3B148E15" w14:textId="77777777" w:rsidR="006B37DE" w:rsidRPr="00B50CB3" w:rsidRDefault="000A16DB" w:rsidP="006B37DE">
      <w:r w:rsidRPr="00532915">
        <w:rPr>
          <w:rStyle w:val="Code"/>
        </w:rPr>
        <w:lastRenderedPageBreak/>
        <w:t>+(</w:t>
      </w:r>
      <w:r w:rsidR="006B37DE" w:rsidRPr="00532915">
        <w:rPr>
          <w:rStyle w:val="Code"/>
        </w:rPr>
        <w:t>r</w:t>
      </w:r>
      <w:r w:rsidRPr="00532915">
        <w:rPr>
          <w:rStyle w:val="Code"/>
        </w:rPr>
        <w:t xml:space="preserve">: </w:t>
      </w:r>
      <w:r w:rsidR="006B37DE" w:rsidRPr="00532915">
        <w:rPr>
          <w:rStyle w:val="Code"/>
        </w:rPr>
        <w:t>Real</w:t>
      </w:r>
      <w:r w:rsidRPr="00532915">
        <w:rPr>
          <w:rStyle w:val="Code"/>
        </w:rPr>
        <w:t>)</w:t>
      </w:r>
      <w:r w:rsidR="00005408">
        <w:rPr>
          <w:rStyle w:val="Code"/>
        </w:rPr>
        <w:t>:</w:t>
      </w:r>
      <w:r w:rsidRPr="00532915">
        <w:rPr>
          <w:rStyle w:val="Code"/>
        </w:rPr>
        <w:t xml:space="preserve"> Real</w:t>
      </w:r>
      <w:r w:rsidR="006C75E1" w:rsidRPr="00532915">
        <w:rPr>
          <w:rStyle w:val="Code"/>
        </w:rPr>
        <w:br/>
      </w:r>
      <w:r w:rsidR="006B37DE" w:rsidRPr="00B50CB3">
        <w:t xml:space="preserve">Returns the </w:t>
      </w:r>
      <w:r w:rsidR="006B37DE">
        <w:t xml:space="preserve">sum </w:t>
      </w:r>
      <w:r w:rsidR="006B37DE" w:rsidRPr="00B50CB3">
        <w:t xml:space="preserve">of </w:t>
      </w:r>
      <w:r w:rsidR="006B37DE" w:rsidRPr="0033635D">
        <w:t>the receiver</w:t>
      </w:r>
      <w:r w:rsidR="006B37DE" w:rsidRPr="00B50CB3">
        <w:t xml:space="preserve"> with </w:t>
      </w:r>
      <w:r w:rsidR="006B37DE">
        <w:t>r.</w:t>
      </w:r>
      <w:r w:rsidR="006B37DE" w:rsidRPr="0033635D">
        <w:t xml:space="preserve"> </w:t>
      </w:r>
      <w:r w:rsidR="006C75E1">
        <w:t>It has a special syntax of the form r1</w:t>
      </w:r>
      <w:r w:rsidR="00C4075E">
        <w:t xml:space="preserve"> </w:t>
      </w:r>
      <w:r w:rsidR="006C75E1">
        <w:t>+</w:t>
      </w:r>
      <w:r w:rsidR="00C4075E">
        <w:t xml:space="preserve"> </w:t>
      </w:r>
      <w:r w:rsidR="006C75E1">
        <w:t>r2, where r1 acts as the receiver and r2 as the argument.</w:t>
      </w:r>
    </w:p>
    <w:p w14:paraId="1E9B8E81" w14:textId="77777777" w:rsidR="006B37DE" w:rsidRPr="00B50CB3" w:rsidRDefault="006B37DE" w:rsidP="006B37DE">
      <w:r w:rsidRPr="00532915">
        <w:rPr>
          <w:rStyle w:val="Code"/>
        </w:rPr>
        <w:t>&lt;(</w:t>
      </w:r>
      <w:proofErr w:type="spellStart"/>
      <w:r w:rsidRPr="00532915">
        <w:rPr>
          <w:rStyle w:val="Code"/>
        </w:rPr>
        <w:t>r:Real</w:t>
      </w:r>
      <w:proofErr w:type="spellEnd"/>
      <w:r w:rsidRPr="00532915">
        <w:rPr>
          <w:rStyle w:val="Code"/>
        </w:rPr>
        <w:t>)</w:t>
      </w:r>
      <w:r w:rsidR="00005408">
        <w:rPr>
          <w:rStyle w:val="Code"/>
        </w:rPr>
        <w:t>:</w:t>
      </w:r>
      <w:r w:rsidRPr="00532915">
        <w:rPr>
          <w:rStyle w:val="Code"/>
        </w:rPr>
        <w:t xml:space="preserve"> Boolean</w:t>
      </w:r>
      <w:r w:rsidR="006C75E1" w:rsidRPr="00532915">
        <w:rPr>
          <w:rStyle w:val="Code"/>
        </w:rPr>
        <w:br/>
      </w:r>
      <w:r>
        <w:t xml:space="preserve">Returns </w:t>
      </w:r>
      <w:r w:rsidRPr="0033635D">
        <w:rPr>
          <w:b/>
        </w:rPr>
        <w:t>true</w:t>
      </w:r>
      <w:r>
        <w:t xml:space="preserve"> in case </w:t>
      </w:r>
      <w:r w:rsidRPr="0033635D">
        <w:t>the receiver</w:t>
      </w:r>
      <w:r>
        <w:t xml:space="preserve"> is smaller than r and </w:t>
      </w:r>
      <w:r>
        <w:rPr>
          <w:b/>
        </w:rPr>
        <w:t xml:space="preserve">false </w:t>
      </w:r>
      <w:r>
        <w:t xml:space="preserve">otherwise. </w:t>
      </w:r>
      <w:r w:rsidR="006C75E1">
        <w:t>It has a special syntax of the form r1</w:t>
      </w:r>
      <w:r w:rsidR="00C4075E">
        <w:t xml:space="preserve"> </w:t>
      </w:r>
      <w:r w:rsidR="006C75E1">
        <w:t>&lt;</w:t>
      </w:r>
      <w:r w:rsidR="00C4075E">
        <w:t xml:space="preserve"> </w:t>
      </w:r>
      <w:r w:rsidR="006C75E1">
        <w:t>r2, where r1 acts as the receiver and r2 as the argument.</w:t>
      </w:r>
    </w:p>
    <w:p w14:paraId="50B69A4B" w14:textId="77777777" w:rsidR="006B37DE" w:rsidRPr="00F748B3" w:rsidRDefault="006B37DE" w:rsidP="006B37DE">
      <w:r w:rsidRPr="00532915">
        <w:rPr>
          <w:rStyle w:val="Code"/>
        </w:rPr>
        <w:t>&lt;=(r: Real)</w:t>
      </w:r>
      <w:r w:rsidR="00005408">
        <w:rPr>
          <w:rStyle w:val="Code"/>
        </w:rPr>
        <w:t>:</w:t>
      </w:r>
      <w:r w:rsidR="002422EB">
        <w:rPr>
          <w:rStyle w:val="Code"/>
        </w:rPr>
        <w:t xml:space="preserve"> </w:t>
      </w:r>
      <w:r w:rsidRPr="00532915">
        <w:rPr>
          <w:rStyle w:val="Code"/>
        </w:rPr>
        <w:t>Boolean</w:t>
      </w:r>
      <w:r w:rsidR="006C75E1" w:rsidRPr="00532915">
        <w:rPr>
          <w:rStyle w:val="Code"/>
        </w:rPr>
        <w:br/>
      </w:r>
      <w:r>
        <w:t xml:space="preserve">Returns </w:t>
      </w:r>
      <w:r>
        <w:rPr>
          <w:b/>
        </w:rPr>
        <w:t>true</w:t>
      </w:r>
      <w:r>
        <w:t xml:space="preserve"> in case </w:t>
      </w:r>
      <w:r w:rsidRPr="0033635D">
        <w:t>the receiver</w:t>
      </w:r>
      <w:r>
        <w:t xml:space="preserve"> is smaller than or equal to r and </w:t>
      </w:r>
      <w:r w:rsidRPr="0033635D">
        <w:rPr>
          <w:b/>
        </w:rPr>
        <w:t>false</w:t>
      </w:r>
      <w:r>
        <w:t xml:space="preserve"> otherwise. </w:t>
      </w:r>
      <w:r w:rsidR="006C75E1">
        <w:t>It has a special syntax of the form r1</w:t>
      </w:r>
      <w:r w:rsidR="00C4075E">
        <w:t xml:space="preserve"> </w:t>
      </w:r>
      <w:r w:rsidR="006C75E1">
        <w:t>&lt;=</w:t>
      </w:r>
      <w:r w:rsidR="00C4075E">
        <w:t xml:space="preserve"> </w:t>
      </w:r>
      <w:r w:rsidR="006C75E1">
        <w:t>r2, where r1 acts as the receiver and r2 as the argument.</w:t>
      </w:r>
    </w:p>
    <w:p w14:paraId="084A0844" w14:textId="77777777" w:rsidR="006B37DE" w:rsidRPr="00B50CB3" w:rsidRDefault="006B37DE" w:rsidP="006B37DE">
      <w:r w:rsidRPr="00532915">
        <w:rPr>
          <w:rStyle w:val="Code"/>
        </w:rPr>
        <w:t>&gt;(r: Real)</w:t>
      </w:r>
      <w:r w:rsidR="00005408">
        <w:rPr>
          <w:rStyle w:val="Code"/>
        </w:rPr>
        <w:t>:</w:t>
      </w:r>
      <w:r w:rsidRPr="00532915">
        <w:rPr>
          <w:rStyle w:val="Code"/>
        </w:rPr>
        <w:t xml:space="preserve"> Boolean</w:t>
      </w:r>
      <w:r w:rsidR="006C75E1" w:rsidRPr="00532915">
        <w:rPr>
          <w:rStyle w:val="Code"/>
        </w:rPr>
        <w:br/>
      </w:r>
      <w:r>
        <w:t xml:space="preserve">Returns </w:t>
      </w:r>
      <w:r>
        <w:rPr>
          <w:b/>
        </w:rPr>
        <w:t>true</w:t>
      </w:r>
      <w:r>
        <w:t xml:space="preserve"> in case </w:t>
      </w:r>
      <w:r w:rsidRPr="0033635D">
        <w:t>the receiver</w:t>
      </w:r>
      <w:r>
        <w:t xml:space="preserve"> is greater than r and </w:t>
      </w:r>
      <w:r w:rsidRPr="0033635D">
        <w:rPr>
          <w:b/>
        </w:rPr>
        <w:t>false</w:t>
      </w:r>
      <w:r>
        <w:t xml:space="preserve"> otherwise. </w:t>
      </w:r>
      <w:r w:rsidR="006C75E1">
        <w:t>It has a special syntax of the form r1</w:t>
      </w:r>
      <w:r w:rsidR="00C4075E">
        <w:t xml:space="preserve"> </w:t>
      </w:r>
      <w:r w:rsidR="006C75E1">
        <w:t>&gt;</w:t>
      </w:r>
      <w:r w:rsidR="00C4075E">
        <w:t xml:space="preserve"> </w:t>
      </w:r>
      <w:r w:rsidR="006C75E1">
        <w:t>r2, where r1 acts as the receiver and r2 as the argument.</w:t>
      </w:r>
    </w:p>
    <w:p w14:paraId="1B2BC417" w14:textId="77777777" w:rsidR="006B37DE" w:rsidRPr="00B50CB3" w:rsidRDefault="006B37DE" w:rsidP="006B37DE">
      <w:r w:rsidRPr="00532915">
        <w:rPr>
          <w:rStyle w:val="Code"/>
        </w:rPr>
        <w:t>&gt;=(r: Real)</w:t>
      </w:r>
      <w:r w:rsidR="00005408">
        <w:rPr>
          <w:rStyle w:val="Code"/>
        </w:rPr>
        <w:t>:</w:t>
      </w:r>
      <w:r w:rsidRPr="00532915">
        <w:rPr>
          <w:rStyle w:val="Code"/>
        </w:rPr>
        <w:t xml:space="preserve"> Boolean</w:t>
      </w:r>
      <w:r w:rsidR="006C75E1" w:rsidRPr="00532915">
        <w:rPr>
          <w:rStyle w:val="Code"/>
        </w:rPr>
        <w:br/>
      </w:r>
      <w:r>
        <w:t xml:space="preserve">Returns </w:t>
      </w:r>
      <w:r>
        <w:rPr>
          <w:b/>
        </w:rPr>
        <w:t>true</w:t>
      </w:r>
      <w:r>
        <w:t xml:space="preserve"> in </w:t>
      </w:r>
      <w:r w:rsidRPr="0033635D">
        <w:t>case the receiver is</w:t>
      </w:r>
      <w:r>
        <w:t xml:space="preserve"> greater than or equal to r and </w:t>
      </w:r>
      <w:r w:rsidRPr="0033635D">
        <w:rPr>
          <w:b/>
        </w:rPr>
        <w:t>false</w:t>
      </w:r>
      <w:r>
        <w:t xml:space="preserve"> otherwise. </w:t>
      </w:r>
      <w:r w:rsidR="006C75E1">
        <w:t>It has a special syntax of the form r1</w:t>
      </w:r>
      <w:r w:rsidR="00C4075E">
        <w:t xml:space="preserve"> </w:t>
      </w:r>
      <w:r w:rsidR="006C75E1">
        <w:t>&gt;=</w:t>
      </w:r>
      <w:r w:rsidR="00C4075E">
        <w:t xml:space="preserve"> </w:t>
      </w:r>
      <w:r w:rsidR="006C75E1">
        <w:t>r2, where r1 acts as the receiver and r2 as the argument.</w:t>
      </w:r>
    </w:p>
    <w:p w14:paraId="790E6059" w14:textId="77777777" w:rsidR="006B37DE" w:rsidRPr="00F748B3" w:rsidRDefault="000A16DB" w:rsidP="006B37DE">
      <w:r w:rsidRPr="00532915">
        <w:rPr>
          <w:rStyle w:val="Code"/>
        </w:rPr>
        <w:t>abs</w:t>
      </w:r>
      <w:r w:rsidR="00005408">
        <w:rPr>
          <w:rStyle w:val="Code"/>
        </w:rPr>
        <w:t>:</w:t>
      </w:r>
      <w:r w:rsidRPr="00532915">
        <w:rPr>
          <w:rStyle w:val="Code"/>
        </w:rPr>
        <w:t xml:space="preserve"> Real</w:t>
      </w:r>
      <w:r w:rsidR="006C75E1" w:rsidRPr="00532915">
        <w:rPr>
          <w:rStyle w:val="Code"/>
        </w:rPr>
        <w:br/>
      </w:r>
      <w:r w:rsidR="006B37DE" w:rsidRPr="00CB795F">
        <w:t xml:space="preserve">Returns </w:t>
      </w:r>
      <w:r w:rsidR="006B37DE">
        <w:t xml:space="preserve">the absolute value of </w:t>
      </w:r>
      <w:r w:rsidR="006B37DE" w:rsidRPr="0033635D">
        <w:t>the receiver</w:t>
      </w:r>
      <w:r w:rsidR="006B37DE">
        <w:t>.</w:t>
      </w:r>
    </w:p>
    <w:p w14:paraId="379326CD" w14:textId="77777777" w:rsidR="000A16DB" w:rsidRPr="000A16DB" w:rsidRDefault="000A16DB" w:rsidP="00B50CB3">
      <w:proofErr w:type="spellStart"/>
      <w:r w:rsidRPr="00532915">
        <w:rPr>
          <w:rStyle w:val="Code"/>
        </w:rPr>
        <w:t>acos</w:t>
      </w:r>
      <w:proofErr w:type="spellEnd"/>
      <w:r w:rsidR="00005408">
        <w:rPr>
          <w:rStyle w:val="Code"/>
        </w:rPr>
        <w:t>:</w:t>
      </w:r>
      <w:r w:rsidRPr="00532915">
        <w:rPr>
          <w:rStyle w:val="Code"/>
        </w:rPr>
        <w:t xml:space="preserve"> Real</w:t>
      </w:r>
      <w:r w:rsidR="006C75E1" w:rsidRPr="00532915">
        <w:rPr>
          <w:rStyle w:val="Code"/>
        </w:rPr>
        <w:br/>
      </w:r>
      <w:r>
        <w:t xml:space="preserve">Returns the </w:t>
      </w:r>
      <w:r w:rsidRPr="006B37DE">
        <w:t xml:space="preserve">arccosine of </w:t>
      </w:r>
      <w:r w:rsidR="00632462" w:rsidRPr="006B37DE">
        <w:t>the receiver</w:t>
      </w:r>
      <w:r w:rsidRPr="006B37DE">
        <w:t xml:space="preserve"> if </w:t>
      </w:r>
      <w:r w:rsidR="00632462" w:rsidRPr="006B37DE">
        <w:t>the receiver</w:t>
      </w:r>
      <w:r>
        <w:t xml:space="preserve"> is in [-1.0, 1.0]. Otherwise, an error is generated.</w:t>
      </w:r>
    </w:p>
    <w:p w14:paraId="234452AD" w14:textId="77777777" w:rsidR="000A16DB" w:rsidRPr="000A16DB" w:rsidRDefault="000A16DB" w:rsidP="000A16DB">
      <w:proofErr w:type="spellStart"/>
      <w:r w:rsidRPr="00532915">
        <w:rPr>
          <w:rStyle w:val="Code"/>
        </w:rPr>
        <w:t>asin</w:t>
      </w:r>
      <w:proofErr w:type="spellEnd"/>
      <w:r w:rsidR="00005408">
        <w:rPr>
          <w:rStyle w:val="Code"/>
        </w:rPr>
        <w:t>:</w:t>
      </w:r>
      <w:r w:rsidRPr="00532915">
        <w:rPr>
          <w:rStyle w:val="Code"/>
        </w:rPr>
        <w:t xml:space="preserve"> Real</w:t>
      </w:r>
      <w:r w:rsidR="006C75E1" w:rsidRPr="00532915">
        <w:rPr>
          <w:rStyle w:val="Code"/>
        </w:rPr>
        <w:br/>
      </w:r>
      <w:r>
        <w:t xml:space="preserve">Returns the arcsine </w:t>
      </w:r>
      <w:r w:rsidRPr="006B37DE">
        <w:t xml:space="preserve">of </w:t>
      </w:r>
      <w:r w:rsidR="00632462" w:rsidRPr="006B37DE">
        <w:t>the receiver</w:t>
      </w:r>
      <w:r w:rsidRPr="006B37DE">
        <w:t xml:space="preserve"> if </w:t>
      </w:r>
      <w:r w:rsidR="00632462" w:rsidRPr="006B37DE">
        <w:t>the receiver</w:t>
      </w:r>
      <w:r w:rsidRPr="006B37DE">
        <w:t xml:space="preserve"> is</w:t>
      </w:r>
      <w:r>
        <w:t xml:space="preserve"> in [-1.0, 1.0]. Otherwise, an error is generated.</w:t>
      </w:r>
    </w:p>
    <w:p w14:paraId="0F248646" w14:textId="77777777" w:rsidR="000A16DB" w:rsidRPr="00B202C0" w:rsidRDefault="000A16DB" w:rsidP="00383774">
      <w:proofErr w:type="spellStart"/>
      <w:r w:rsidRPr="00B202C0">
        <w:rPr>
          <w:rStyle w:val="Code"/>
        </w:rPr>
        <w:t>asInteger</w:t>
      </w:r>
      <w:proofErr w:type="spellEnd"/>
      <w:r w:rsidR="00005408">
        <w:rPr>
          <w:rStyle w:val="Code"/>
        </w:rPr>
        <w:t>:</w:t>
      </w:r>
      <w:r w:rsidRPr="00B202C0">
        <w:rPr>
          <w:rStyle w:val="Code"/>
        </w:rPr>
        <w:t xml:space="preserve"> Integer</w:t>
      </w:r>
      <w:r w:rsidR="006C75E1" w:rsidRPr="00B202C0">
        <w:rPr>
          <w:rStyle w:val="Code"/>
        </w:rPr>
        <w:br/>
      </w:r>
      <w:r w:rsidRPr="00B202C0">
        <w:t xml:space="preserve">Returns an </w:t>
      </w:r>
      <w:r w:rsidRPr="00B202C0">
        <w:rPr>
          <w:rStyle w:val="Classname"/>
        </w:rPr>
        <w:t>Integer</w:t>
      </w:r>
      <w:r w:rsidRPr="00B202C0">
        <w:t xml:space="preserve"> representation of </w:t>
      </w:r>
      <w:r w:rsidR="00632462" w:rsidRPr="00B202C0">
        <w:t>the receiver</w:t>
      </w:r>
      <w:r w:rsidRPr="00B202C0">
        <w:t xml:space="preserve"> denoting the integer number closest to </w:t>
      </w:r>
      <w:r w:rsidR="00632462" w:rsidRPr="00B202C0">
        <w:t xml:space="preserve">the </w:t>
      </w:r>
      <w:r w:rsidR="00B202C0" w:rsidRPr="00B202C0">
        <w:t>receiver. Rounding</w:t>
      </w:r>
      <w:r w:rsidR="00532915" w:rsidRPr="00B202C0">
        <w:t xml:space="preserve"> is as follows: for positive numbers: </w:t>
      </w:r>
      <m:oMath>
        <m:r>
          <w:rPr>
            <w:rFonts w:ascii="Cambria Math" w:hAnsi="Cambria Math"/>
          </w:rPr>
          <m:t>x</m:t>
        </m:r>
      </m:oMath>
      <w:r w:rsidR="00532915" w:rsidRPr="00B202C0">
        <w:t xml:space="preserve"> rounds to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d>
      </m:oMath>
      <w:r w:rsidR="00532915" w:rsidRPr="00B202C0">
        <w:t xml:space="preserve"> for negative numbers </w:t>
      </w:r>
      <m:oMath>
        <m:r>
          <w:rPr>
            <w:rFonts w:ascii="Cambria Math" w:hAnsi="Cambria Math"/>
          </w:rPr>
          <m:t>x</m:t>
        </m:r>
      </m:oMath>
      <w:r w:rsidR="00532915" w:rsidRPr="00B202C0">
        <w:t xml:space="preserve"> rounds to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d>
      </m:oMath>
      <w:r w:rsidR="00532915" w:rsidRPr="00B202C0">
        <w:t>.</w:t>
      </w:r>
    </w:p>
    <w:p w14:paraId="073FF397" w14:textId="77777777" w:rsidR="000A16DB" w:rsidRPr="000A16DB" w:rsidRDefault="000A16DB" w:rsidP="000A16DB">
      <w:proofErr w:type="spellStart"/>
      <w:r w:rsidRPr="00532915">
        <w:rPr>
          <w:rStyle w:val="Code"/>
        </w:rPr>
        <w:t>atan</w:t>
      </w:r>
      <w:proofErr w:type="spellEnd"/>
      <w:r w:rsidR="00005408">
        <w:rPr>
          <w:rStyle w:val="Code"/>
        </w:rPr>
        <w:t>:</w:t>
      </w:r>
      <w:r w:rsidRPr="00532915">
        <w:rPr>
          <w:rStyle w:val="Code"/>
        </w:rPr>
        <w:t xml:space="preserve"> Real</w:t>
      </w:r>
      <w:r w:rsidR="006C75E1" w:rsidRPr="00532915">
        <w:rPr>
          <w:rStyle w:val="Code"/>
        </w:rPr>
        <w:br/>
      </w:r>
      <w:r>
        <w:t xml:space="preserve">Returns the arctangent </w:t>
      </w:r>
      <w:r w:rsidRPr="006B37DE">
        <w:t xml:space="preserve">of </w:t>
      </w:r>
      <w:r w:rsidR="00632462" w:rsidRPr="006B37DE">
        <w:t>the receiver</w:t>
      </w:r>
      <w:r>
        <w:t>.</w:t>
      </w:r>
    </w:p>
    <w:p w14:paraId="3B709842" w14:textId="77777777" w:rsidR="000A16DB" w:rsidRDefault="000A16DB" w:rsidP="00B50CB3">
      <w:r w:rsidRPr="00532915">
        <w:rPr>
          <w:rStyle w:val="Code"/>
        </w:rPr>
        <w:t>atan2(</w:t>
      </w:r>
      <w:r w:rsidR="006B37DE" w:rsidRPr="00532915">
        <w:rPr>
          <w:rStyle w:val="Code"/>
        </w:rPr>
        <w:t>r</w:t>
      </w:r>
      <w:r w:rsidRPr="00532915">
        <w:rPr>
          <w:rStyle w:val="Code"/>
        </w:rPr>
        <w:t xml:space="preserve">: </w:t>
      </w:r>
      <w:r w:rsidR="006B37DE" w:rsidRPr="00532915">
        <w:rPr>
          <w:rStyle w:val="Code"/>
        </w:rPr>
        <w:t>Real</w:t>
      </w:r>
      <w:r w:rsidRPr="00532915">
        <w:rPr>
          <w:rStyle w:val="Code"/>
        </w:rPr>
        <w:t>)</w:t>
      </w:r>
      <w:r w:rsidR="00005408">
        <w:rPr>
          <w:rStyle w:val="Code"/>
        </w:rPr>
        <w:t>:</w:t>
      </w:r>
      <w:r w:rsidRPr="00532915">
        <w:rPr>
          <w:rStyle w:val="Code"/>
        </w:rPr>
        <w:t xml:space="preserve"> Real</w:t>
      </w:r>
      <w:r w:rsidR="006C75E1" w:rsidRPr="00532915">
        <w:rPr>
          <w:rStyle w:val="Code"/>
        </w:rPr>
        <w:br/>
      </w:r>
      <w:r>
        <w:t>R</w:t>
      </w:r>
      <w:r w:rsidRPr="000A16DB">
        <w:t>eturns the angle in radians between the vector (</w:t>
      </w:r>
      <w:r w:rsidR="00632462" w:rsidRPr="006B37DE">
        <w:t>receiver</w:t>
      </w:r>
      <w:r w:rsidRPr="006B37DE">
        <w:t xml:space="preserve"> ,</w:t>
      </w:r>
      <w:r w:rsidR="006B37DE" w:rsidRPr="006B37DE">
        <w:t>r</w:t>
      </w:r>
      <w:r w:rsidRPr="006B37DE">
        <w:t>)</w:t>
      </w:r>
      <w:r w:rsidR="005926DB" w:rsidRPr="006B37DE">
        <w:t xml:space="preserve"> and the</w:t>
      </w:r>
      <w:r w:rsidR="005926DB">
        <w:t xml:space="preserve"> vector (1,0)</w:t>
      </w:r>
      <w:r>
        <w:t>.</w:t>
      </w:r>
    </w:p>
    <w:p w14:paraId="698E02DA" w14:textId="77777777" w:rsidR="000A16DB" w:rsidRDefault="000A16DB" w:rsidP="00B50CB3">
      <w:r w:rsidRPr="00532915">
        <w:rPr>
          <w:rStyle w:val="Code"/>
        </w:rPr>
        <w:t>ceiling</w:t>
      </w:r>
      <w:r w:rsidR="00005408">
        <w:rPr>
          <w:rStyle w:val="Code"/>
        </w:rPr>
        <w:t>:</w:t>
      </w:r>
      <w:r w:rsidRPr="00532915">
        <w:rPr>
          <w:rStyle w:val="Code"/>
        </w:rPr>
        <w:t xml:space="preserve"> Real</w:t>
      </w:r>
      <w:r w:rsidR="006C75E1" w:rsidRPr="00532915">
        <w:rPr>
          <w:rStyle w:val="Code"/>
        </w:rPr>
        <w:br/>
      </w:r>
      <w:r>
        <w:t xml:space="preserve">Returns the smallest rounded </w:t>
      </w:r>
      <w:r w:rsidRPr="00532915">
        <w:rPr>
          <w:rStyle w:val="Classname"/>
        </w:rPr>
        <w:t>Real</w:t>
      </w:r>
      <w:r>
        <w:t xml:space="preserve"> that is not smaller </w:t>
      </w:r>
      <w:r w:rsidRPr="006B37DE">
        <w:t xml:space="preserve">than </w:t>
      </w:r>
      <w:r w:rsidR="00632462" w:rsidRPr="006B37DE">
        <w:t>the receiver</w:t>
      </w:r>
      <w:r>
        <w:t>.</w:t>
      </w:r>
    </w:p>
    <w:p w14:paraId="08104E19" w14:textId="77777777" w:rsidR="000A16DB" w:rsidRPr="000A16DB" w:rsidRDefault="000A16DB" w:rsidP="000A16DB">
      <w:r w:rsidRPr="00532915">
        <w:rPr>
          <w:rStyle w:val="Code"/>
        </w:rPr>
        <w:t>cos</w:t>
      </w:r>
      <w:r w:rsidR="00005408">
        <w:rPr>
          <w:rStyle w:val="Code"/>
        </w:rPr>
        <w:t>:</w:t>
      </w:r>
      <w:r w:rsidRPr="00532915">
        <w:rPr>
          <w:rStyle w:val="Code"/>
        </w:rPr>
        <w:t xml:space="preserve"> Real</w:t>
      </w:r>
      <w:r w:rsidR="006C75E1" w:rsidRPr="00532915">
        <w:rPr>
          <w:rStyle w:val="Code"/>
        </w:rPr>
        <w:br/>
      </w:r>
      <w:r>
        <w:t xml:space="preserve">Returns the cosine of </w:t>
      </w:r>
      <w:r w:rsidR="00632462" w:rsidRPr="006B37DE">
        <w:t>the receiver</w:t>
      </w:r>
      <w:r w:rsidRPr="006B37DE">
        <w:t xml:space="preserve"> (as</w:t>
      </w:r>
      <w:r w:rsidRPr="000A16DB">
        <w:t xml:space="preserve"> an angle in radians)</w:t>
      </w:r>
      <w:r>
        <w:t>.</w:t>
      </w:r>
    </w:p>
    <w:p w14:paraId="7490D3F2" w14:textId="77777777" w:rsidR="000A16DB" w:rsidRPr="004C1CDD" w:rsidRDefault="004C1CDD" w:rsidP="00B50CB3">
      <w:proofErr w:type="spellStart"/>
      <w:r w:rsidRPr="00532915">
        <w:rPr>
          <w:rStyle w:val="Code"/>
        </w:rPr>
        <w:t>exp</w:t>
      </w:r>
      <w:proofErr w:type="spellEnd"/>
      <w:r w:rsidR="00005408">
        <w:rPr>
          <w:rStyle w:val="Code"/>
        </w:rPr>
        <w:t>:</w:t>
      </w:r>
      <w:r w:rsidRPr="00532915">
        <w:rPr>
          <w:rStyle w:val="Code"/>
        </w:rPr>
        <w:t xml:space="preserve"> Real</w:t>
      </w:r>
      <w:r w:rsidR="006C75E1" w:rsidRPr="00532915">
        <w:rPr>
          <w:rStyle w:val="Code"/>
        </w:rPr>
        <w:br/>
      </w:r>
      <w:r>
        <w:t xml:space="preserve">Returns e (the base of the natural logarithm) to the power </w:t>
      </w:r>
      <w:r w:rsidRPr="006B37DE">
        <w:t xml:space="preserve">of </w:t>
      </w:r>
      <w:r w:rsidR="00632462" w:rsidRPr="006B37DE">
        <w:t>the receiver</w:t>
      </w:r>
      <w:r>
        <w:t>.</w:t>
      </w:r>
    </w:p>
    <w:p w14:paraId="731FD3F6" w14:textId="77777777" w:rsidR="004C1CDD" w:rsidRDefault="004C1CDD" w:rsidP="004C1CDD">
      <w:r w:rsidRPr="00532915">
        <w:rPr>
          <w:rStyle w:val="Code"/>
        </w:rPr>
        <w:t>floor</w:t>
      </w:r>
      <w:r w:rsidR="00005408">
        <w:rPr>
          <w:rStyle w:val="Code"/>
        </w:rPr>
        <w:t>:</w:t>
      </w:r>
      <w:r w:rsidRPr="00532915">
        <w:rPr>
          <w:rStyle w:val="Code"/>
        </w:rPr>
        <w:t xml:space="preserve"> Real</w:t>
      </w:r>
      <w:r w:rsidR="006C75E1" w:rsidRPr="00532915">
        <w:rPr>
          <w:rStyle w:val="Code"/>
        </w:rPr>
        <w:br/>
      </w:r>
      <w:r>
        <w:t xml:space="preserve">Returns the largest rounded Real that is not </w:t>
      </w:r>
      <w:r w:rsidR="005926DB">
        <w:t>larger</w:t>
      </w:r>
      <w:r>
        <w:t xml:space="preserve"> </w:t>
      </w:r>
      <w:r w:rsidRPr="006B37DE">
        <w:t xml:space="preserve">than </w:t>
      </w:r>
      <w:r w:rsidR="00632462" w:rsidRPr="006B37DE">
        <w:t>the receiver</w:t>
      </w:r>
      <w:r>
        <w:t>.</w:t>
      </w:r>
    </w:p>
    <w:p w14:paraId="271377AF" w14:textId="77777777" w:rsidR="004C1CDD" w:rsidRDefault="004C1CDD" w:rsidP="00B50CB3">
      <w:r w:rsidRPr="00532915">
        <w:rPr>
          <w:rStyle w:val="Code"/>
        </w:rPr>
        <w:lastRenderedPageBreak/>
        <w:t>ln</w:t>
      </w:r>
      <w:r w:rsidR="00005408">
        <w:rPr>
          <w:rStyle w:val="Code"/>
        </w:rPr>
        <w:t>:</w:t>
      </w:r>
      <w:r w:rsidRPr="00532915">
        <w:rPr>
          <w:rStyle w:val="Code"/>
        </w:rPr>
        <w:t xml:space="preserve"> Real</w:t>
      </w:r>
      <w:r w:rsidR="006C75E1" w:rsidRPr="00532915">
        <w:rPr>
          <w:rStyle w:val="Code"/>
        </w:rPr>
        <w:br/>
      </w:r>
      <w:r w:rsidRPr="004C1CDD">
        <w:t>Ret</w:t>
      </w:r>
      <w:r>
        <w:t xml:space="preserve">urns the natural logarithm </w:t>
      </w:r>
      <w:r w:rsidRPr="006B37DE">
        <w:t xml:space="preserve">of </w:t>
      </w:r>
      <w:r w:rsidR="00632462" w:rsidRPr="006B37DE">
        <w:t>the receiver</w:t>
      </w:r>
      <w:r w:rsidR="005E3655" w:rsidRPr="006B37DE">
        <w:t xml:space="preserve"> if </w:t>
      </w:r>
      <w:r w:rsidR="00632462" w:rsidRPr="006B37DE">
        <w:t>the receiver</w:t>
      </w:r>
      <w:r w:rsidR="005E3655" w:rsidRPr="005E3655">
        <w:rPr>
          <w:b/>
        </w:rPr>
        <w:t xml:space="preserve"> </w:t>
      </w:r>
      <w:r w:rsidR="005E3655">
        <w:t>is positive. Otherwise, an error is generated.</w:t>
      </w:r>
    </w:p>
    <w:p w14:paraId="30E33D08" w14:textId="77777777" w:rsidR="004C1CDD" w:rsidRPr="004C1CDD" w:rsidRDefault="004C1CDD" w:rsidP="00B50CB3">
      <w:r w:rsidRPr="00532915">
        <w:rPr>
          <w:rStyle w:val="Code"/>
        </w:rPr>
        <w:t>log</w:t>
      </w:r>
      <w:r w:rsidR="00005408">
        <w:rPr>
          <w:rStyle w:val="Code"/>
        </w:rPr>
        <w:t>:</w:t>
      </w:r>
      <w:r w:rsidRPr="00532915">
        <w:rPr>
          <w:rStyle w:val="Code"/>
        </w:rPr>
        <w:t xml:space="preserve"> Real</w:t>
      </w:r>
      <w:r w:rsidR="006C75E1" w:rsidRPr="00532915">
        <w:rPr>
          <w:rStyle w:val="Code"/>
        </w:rPr>
        <w:br/>
      </w:r>
      <w:r>
        <w:t xml:space="preserve">Returns the 10-based logarithm </w:t>
      </w:r>
      <w:r w:rsidRPr="006B37DE">
        <w:t xml:space="preserve">of </w:t>
      </w:r>
      <w:r w:rsidR="00632462" w:rsidRPr="006B37DE">
        <w:t>the receiver</w:t>
      </w:r>
      <w:r w:rsidR="005E3655" w:rsidRPr="006B37DE">
        <w:t xml:space="preserve"> if </w:t>
      </w:r>
      <w:r w:rsidR="00632462" w:rsidRPr="006B37DE">
        <w:t>the receiver</w:t>
      </w:r>
      <w:r w:rsidR="005E3655" w:rsidRPr="006B37DE">
        <w:t xml:space="preserve"> is</w:t>
      </w:r>
      <w:r w:rsidR="005E3655">
        <w:t xml:space="preserve"> positive. Otherwise, an error is generated.</w:t>
      </w:r>
    </w:p>
    <w:p w14:paraId="18A92830" w14:textId="77777777" w:rsidR="00123439" w:rsidRDefault="00123439" w:rsidP="00123439">
      <w:proofErr w:type="spellStart"/>
      <w:r w:rsidRPr="00532915">
        <w:rPr>
          <w:rStyle w:val="Code"/>
        </w:rPr>
        <w:t>m</w:t>
      </w:r>
      <w:r w:rsidR="00B50CB3" w:rsidRPr="00532915">
        <w:rPr>
          <w:rStyle w:val="Code"/>
        </w:rPr>
        <w:t>onus</w:t>
      </w:r>
      <w:proofErr w:type="spellEnd"/>
      <w:r w:rsidRPr="00532915">
        <w:rPr>
          <w:rStyle w:val="Code"/>
        </w:rPr>
        <w:t>(</w:t>
      </w:r>
      <w:r w:rsidR="006B37DE" w:rsidRPr="00532915">
        <w:rPr>
          <w:rStyle w:val="Code"/>
        </w:rPr>
        <w:t>r</w:t>
      </w:r>
      <w:r w:rsidRPr="00532915">
        <w:rPr>
          <w:rStyle w:val="Code"/>
        </w:rPr>
        <w:t xml:space="preserve">: </w:t>
      </w:r>
      <w:r w:rsidR="006B37DE" w:rsidRPr="00532915">
        <w:rPr>
          <w:rStyle w:val="Code"/>
        </w:rPr>
        <w:t>Real</w:t>
      </w:r>
      <w:r w:rsidRPr="00532915">
        <w:rPr>
          <w:rStyle w:val="Code"/>
        </w:rPr>
        <w:t>)</w:t>
      </w:r>
      <w:r w:rsidR="00005408">
        <w:rPr>
          <w:rStyle w:val="Code"/>
        </w:rPr>
        <w:t>:</w:t>
      </w:r>
      <w:r w:rsidR="00B50CB3" w:rsidRPr="00532915">
        <w:rPr>
          <w:rStyle w:val="Code"/>
        </w:rPr>
        <w:t xml:space="preserve"> Real</w:t>
      </w:r>
      <w:r w:rsidR="006C75E1" w:rsidRPr="00532915">
        <w:rPr>
          <w:rStyle w:val="Code"/>
        </w:rPr>
        <w:br/>
      </w:r>
      <w:r w:rsidRPr="00CB795F">
        <w:t xml:space="preserve">Returns the </w:t>
      </w:r>
      <w:r w:rsidR="005926DB">
        <w:t xml:space="preserve">difference </w:t>
      </w:r>
      <w:r w:rsidRPr="006B37DE">
        <w:t xml:space="preserve">of </w:t>
      </w:r>
      <w:r w:rsidR="00632462" w:rsidRPr="006B37DE">
        <w:t>the receiver</w:t>
      </w:r>
      <w:r w:rsidRPr="006B37DE">
        <w:t xml:space="preserve"> with</w:t>
      </w:r>
      <w:r>
        <w:t xml:space="preserve"> </w:t>
      </w:r>
      <w:r w:rsidR="006B37DE">
        <w:t>r</w:t>
      </w:r>
      <w:r>
        <w:t xml:space="preserve"> if </w:t>
      </w:r>
      <w:r w:rsidR="00632462">
        <w:t>the receiver</w:t>
      </w:r>
      <w:r>
        <w:t xml:space="preserve"> &gt; </w:t>
      </w:r>
      <w:r w:rsidR="006B37DE">
        <w:t>r or 0 otherwise.</w:t>
      </w:r>
    </w:p>
    <w:p w14:paraId="2C776978" w14:textId="77777777" w:rsidR="00123439" w:rsidRDefault="00123439" w:rsidP="00123439">
      <w:r w:rsidRPr="00532915">
        <w:rPr>
          <w:rStyle w:val="Code"/>
        </w:rPr>
        <w:t>power(</w:t>
      </w:r>
      <w:r w:rsidR="006B37DE" w:rsidRPr="00532915">
        <w:rPr>
          <w:rStyle w:val="Code"/>
        </w:rPr>
        <w:t>r</w:t>
      </w:r>
      <w:r w:rsidRPr="00532915">
        <w:rPr>
          <w:rStyle w:val="Code"/>
        </w:rPr>
        <w:t xml:space="preserve">: </w:t>
      </w:r>
      <w:r w:rsidR="006B37DE" w:rsidRPr="00532915">
        <w:rPr>
          <w:rStyle w:val="Code"/>
        </w:rPr>
        <w:t>Real</w:t>
      </w:r>
      <w:r w:rsidRPr="00532915">
        <w:rPr>
          <w:rStyle w:val="Code"/>
        </w:rPr>
        <w:t>)</w:t>
      </w:r>
      <w:r w:rsidR="00005408">
        <w:rPr>
          <w:rStyle w:val="Code"/>
        </w:rPr>
        <w:t>:</w:t>
      </w:r>
      <w:r w:rsidRPr="00532915">
        <w:rPr>
          <w:rStyle w:val="Code"/>
        </w:rPr>
        <w:t xml:space="preserve"> Real</w:t>
      </w:r>
      <w:r w:rsidR="006C75E1" w:rsidRPr="00532915">
        <w:rPr>
          <w:rStyle w:val="Code"/>
        </w:rPr>
        <w:br/>
      </w:r>
      <w:r w:rsidRPr="00CB795F">
        <w:t xml:space="preserve">Returns </w:t>
      </w:r>
      <w:r w:rsidR="00632462" w:rsidRPr="006B37DE">
        <w:t>the receiver</w:t>
      </w:r>
      <w:r>
        <w:t xml:space="preserve"> raised to the power of </w:t>
      </w:r>
      <w:r w:rsidR="006B37DE">
        <w:t>r</w:t>
      </w:r>
      <w:r>
        <w:t>.</w:t>
      </w:r>
    </w:p>
    <w:p w14:paraId="7C15E4A0" w14:textId="77777777" w:rsidR="00123439" w:rsidRPr="0084411B" w:rsidRDefault="00123439" w:rsidP="00123439">
      <w:r w:rsidRPr="00532915">
        <w:rPr>
          <w:rStyle w:val="Code"/>
        </w:rPr>
        <w:t>round</w:t>
      </w:r>
      <w:r w:rsidR="00005408">
        <w:rPr>
          <w:rStyle w:val="Code"/>
        </w:rPr>
        <w:t>:</w:t>
      </w:r>
      <w:r w:rsidRPr="00532915">
        <w:rPr>
          <w:rStyle w:val="Code"/>
        </w:rPr>
        <w:t xml:space="preserve"> </w:t>
      </w:r>
      <w:r w:rsidR="00132CC6">
        <w:rPr>
          <w:rStyle w:val="Code"/>
        </w:rPr>
        <w:t>Real</w:t>
      </w:r>
      <w:r w:rsidR="006C75E1" w:rsidRPr="00532915">
        <w:rPr>
          <w:rStyle w:val="Code"/>
        </w:rPr>
        <w:br/>
      </w:r>
      <w:r w:rsidR="0084411B" w:rsidRPr="0084411B">
        <w:t>Returns</w:t>
      </w:r>
      <w:r w:rsidR="0084411B">
        <w:t xml:space="preserve"> the rounded </w:t>
      </w:r>
      <w:r w:rsidR="0084411B" w:rsidRPr="00532915">
        <w:rPr>
          <w:rStyle w:val="Classname"/>
        </w:rPr>
        <w:t>Real</w:t>
      </w:r>
      <w:r w:rsidR="0084411B">
        <w:t xml:space="preserve"> closest </w:t>
      </w:r>
      <w:r w:rsidR="0084411B" w:rsidRPr="006B37DE">
        <w:t xml:space="preserve">to </w:t>
      </w:r>
      <w:r w:rsidR="00632462" w:rsidRPr="006B37DE">
        <w:t>the receiver</w:t>
      </w:r>
      <w:r w:rsidR="006B37DE">
        <w:t xml:space="preserve"> (as an </w:t>
      </w:r>
      <w:r w:rsidR="006B37DE" w:rsidRPr="00532915">
        <w:rPr>
          <w:rStyle w:val="Classname"/>
        </w:rPr>
        <w:t>Integer</w:t>
      </w:r>
      <w:r w:rsidR="006B37DE">
        <w:t>)</w:t>
      </w:r>
      <w:r w:rsidR="0084411B">
        <w:t>.</w:t>
      </w:r>
      <w:r w:rsidR="00532915">
        <w:t xml:space="preserve"> Rounding is as follows: for positive numbers: </w:t>
      </w:r>
      <m:oMath>
        <m:r>
          <w:rPr>
            <w:rFonts w:ascii="Cambria Math" w:hAnsi="Cambria Math"/>
          </w:rPr>
          <m:t>x</m:t>
        </m:r>
      </m:oMath>
      <w:r w:rsidR="00532915">
        <w:t xml:space="preserve"> rounds to </w:t>
      </w:r>
      <m:oMath>
        <m:d>
          <m:dPr>
            <m:begChr m:val="⌊"/>
            <m:endChr m:val="⌋"/>
            <m:ctrlPr>
              <w:rPr>
                <w:rFonts w:ascii="Cambria Math" w:hAnsi="Cambria Math"/>
                <w:i/>
                <w:sz w:val="20"/>
                <w:szCs w:val="20"/>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d>
      </m:oMath>
      <w:r w:rsidR="00532915">
        <w:t xml:space="preserve"> for negative numbers </w:t>
      </w:r>
      <m:oMath>
        <m:r>
          <w:rPr>
            <w:rFonts w:ascii="Cambria Math" w:hAnsi="Cambria Math"/>
          </w:rPr>
          <m:t>x</m:t>
        </m:r>
      </m:oMath>
      <w:r w:rsidR="00532915">
        <w:t xml:space="preserve"> rounds to </w:t>
      </w:r>
      <m:oMath>
        <m:d>
          <m:dPr>
            <m:begChr m:val="⌈"/>
            <m:endChr m:val="⌉"/>
            <m:ctrlPr>
              <w:rPr>
                <w:rFonts w:ascii="Cambria Math" w:hAnsi="Cambria Math"/>
                <w:i/>
                <w:sz w:val="20"/>
                <w:szCs w:val="20"/>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d>
      </m:oMath>
      <w:r w:rsidR="00532915">
        <w:t>.</w:t>
      </w:r>
    </w:p>
    <w:p w14:paraId="6EF0CBA1" w14:textId="77777777" w:rsidR="00123439" w:rsidRPr="0084411B" w:rsidRDefault="00123439" w:rsidP="00123439">
      <w:r w:rsidRPr="00532915">
        <w:rPr>
          <w:rStyle w:val="Code"/>
        </w:rPr>
        <w:t>sin</w:t>
      </w:r>
      <w:r w:rsidR="00005408">
        <w:rPr>
          <w:rStyle w:val="Code"/>
        </w:rPr>
        <w:t>:</w:t>
      </w:r>
      <w:r w:rsidRPr="00532915">
        <w:rPr>
          <w:rStyle w:val="Code"/>
        </w:rPr>
        <w:t xml:space="preserve"> Real</w:t>
      </w:r>
      <w:r w:rsidR="006C75E1" w:rsidRPr="00532915">
        <w:rPr>
          <w:rStyle w:val="Code"/>
        </w:rPr>
        <w:br/>
      </w:r>
      <w:r w:rsidR="0084411B" w:rsidRPr="0084411B">
        <w:t>Returns</w:t>
      </w:r>
      <w:r w:rsidR="0084411B">
        <w:t xml:space="preserve"> the sine of </w:t>
      </w:r>
      <w:r w:rsidR="00632462" w:rsidRPr="006B37DE">
        <w:t>the receiver</w:t>
      </w:r>
      <w:r w:rsidR="0084411B">
        <w:t xml:space="preserve"> (as an angle in radians).</w:t>
      </w:r>
    </w:p>
    <w:p w14:paraId="26C0C2EC" w14:textId="77777777" w:rsidR="00123439" w:rsidRDefault="00123439" w:rsidP="00123439">
      <w:proofErr w:type="spellStart"/>
      <w:r w:rsidRPr="00532915">
        <w:rPr>
          <w:rStyle w:val="Code"/>
        </w:rPr>
        <w:t>sqr</w:t>
      </w:r>
      <w:proofErr w:type="spellEnd"/>
      <w:r w:rsidR="00005408">
        <w:rPr>
          <w:rStyle w:val="Code"/>
        </w:rPr>
        <w:t>:</w:t>
      </w:r>
      <w:r w:rsidRPr="00532915">
        <w:rPr>
          <w:rStyle w:val="Code"/>
        </w:rPr>
        <w:t xml:space="preserve"> </w:t>
      </w:r>
      <w:r w:rsidR="006B37DE" w:rsidRPr="00532915">
        <w:rPr>
          <w:rStyle w:val="Code"/>
        </w:rPr>
        <w:t>Real</w:t>
      </w:r>
      <w:r w:rsidR="006C75E1" w:rsidRPr="00532915">
        <w:rPr>
          <w:rStyle w:val="Code"/>
        </w:rPr>
        <w:br/>
      </w:r>
      <w:r>
        <w:t xml:space="preserve">Returns the square </w:t>
      </w:r>
      <w:r w:rsidRPr="006B37DE">
        <w:t xml:space="preserve">of </w:t>
      </w:r>
      <w:r w:rsidR="00632462" w:rsidRPr="006B37DE">
        <w:t>the receiver</w:t>
      </w:r>
      <w:r>
        <w:t>.</w:t>
      </w:r>
    </w:p>
    <w:p w14:paraId="4C028CB5" w14:textId="77777777" w:rsidR="0084411B" w:rsidRPr="00E20AD5" w:rsidRDefault="00B50CB3" w:rsidP="00B50CB3">
      <w:proofErr w:type="spellStart"/>
      <w:r w:rsidRPr="00532915">
        <w:rPr>
          <w:rStyle w:val="Code"/>
        </w:rPr>
        <w:t>sqrt</w:t>
      </w:r>
      <w:proofErr w:type="spellEnd"/>
      <w:r w:rsidR="00005408">
        <w:rPr>
          <w:rStyle w:val="Code"/>
        </w:rPr>
        <w:t>:</w:t>
      </w:r>
      <w:r w:rsidRPr="00532915">
        <w:rPr>
          <w:rStyle w:val="Code"/>
        </w:rPr>
        <w:t xml:space="preserve"> Real</w:t>
      </w:r>
      <w:r w:rsidR="006C75E1" w:rsidRPr="00532915">
        <w:rPr>
          <w:rStyle w:val="Code"/>
        </w:rPr>
        <w:br/>
      </w:r>
      <w:r w:rsidR="00E20AD5">
        <w:t xml:space="preserve">Returns the square </w:t>
      </w:r>
      <w:r w:rsidR="00E20AD5" w:rsidRPr="006B37DE">
        <w:t xml:space="preserve">root of </w:t>
      </w:r>
      <w:r w:rsidR="00632462" w:rsidRPr="006B37DE">
        <w:t>the receiver</w:t>
      </w:r>
      <w:r w:rsidR="00E20AD5" w:rsidRPr="006B37DE">
        <w:t xml:space="preserve"> in case </w:t>
      </w:r>
      <w:r w:rsidR="00632462" w:rsidRPr="006B37DE">
        <w:t>the receiver</w:t>
      </w:r>
      <w:r w:rsidR="00E20AD5" w:rsidRPr="006B37DE">
        <w:t xml:space="preserve"> is</w:t>
      </w:r>
      <w:r w:rsidR="00E20AD5">
        <w:t xml:space="preserve"> </w:t>
      </w:r>
      <w:r w:rsidR="00132CC6">
        <w:t>non-negative</w:t>
      </w:r>
      <w:r w:rsidR="00E20AD5">
        <w:t>. Otherwise, an error is generated.</w:t>
      </w:r>
    </w:p>
    <w:p w14:paraId="18DCE5B5" w14:textId="77777777" w:rsidR="00E20AD5" w:rsidRPr="0084411B" w:rsidRDefault="00B50CB3" w:rsidP="00E20AD5">
      <w:r w:rsidRPr="00532915">
        <w:rPr>
          <w:rStyle w:val="Code"/>
        </w:rPr>
        <w:t>tan</w:t>
      </w:r>
      <w:r w:rsidR="00005408">
        <w:rPr>
          <w:rStyle w:val="Code"/>
        </w:rPr>
        <w:t>:</w:t>
      </w:r>
      <w:r w:rsidRPr="00532915">
        <w:rPr>
          <w:rStyle w:val="Code"/>
        </w:rPr>
        <w:t xml:space="preserve"> Real</w:t>
      </w:r>
      <w:r w:rsidR="006C75E1" w:rsidRPr="00532915">
        <w:rPr>
          <w:rStyle w:val="Code"/>
        </w:rPr>
        <w:br/>
      </w:r>
      <w:r w:rsidR="00E20AD5" w:rsidRPr="0084411B">
        <w:t>Returns</w:t>
      </w:r>
      <w:r w:rsidR="00E20AD5">
        <w:t xml:space="preserve"> the tangent </w:t>
      </w:r>
      <w:r w:rsidR="00E20AD5" w:rsidRPr="006B37DE">
        <w:t xml:space="preserve">of </w:t>
      </w:r>
      <w:r w:rsidR="00632462" w:rsidRPr="006B37DE">
        <w:t>the receiver</w:t>
      </w:r>
      <w:r w:rsidR="00E20AD5" w:rsidRPr="006B37DE">
        <w:t xml:space="preserve"> (as an</w:t>
      </w:r>
      <w:r w:rsidR="00E20AD5">
        <w:t xml:space="preserve"> angle in radians).</w:t>
      </w:r>
    </w:p>
    <w:p w14:paraId="6D64FE15" w14:textId="77777777" w:rsidR="00E20AD5" w:rsidRPr="000611B2" w:rsidRDefault="00E20AD5" w:rsidP="00E20AD5">
      <w:r w:rsidRPr="00532915">
        <w:rPr>
          <w:rStyle w:val="Code"/>
        </w:rPr>
        <w:t>max(</w:t>
      </w:r>
      <w:r w:rsidR="006B37DE" w:rsidRPr="00532915">
        <w:rPr>
          <w:rStyle w:val="Code"/>
        </w:rPr>
        <w:t>r</w:t>
      </w:r>
      <w:r w:rsidRPr="00532915">
        <w:rPr>
          <w:rStyle w:val="Code"/>
        </w:rPr>
        <w:t xml:space="preserve">: </w:t>
      </w:r>
      <w:r w:rsidR="006B37DE" w:rsidRPr="00532915">
        <w:rPr>
          <w:rStyle w:val="Code"/>
        </w:rPr>
        <w:t>Real</w:t>
      </w:r>
      <w:r w:rsidRPr="00532915">
        <w:rPr>
          <w:rStyle w:val="Code"/>
        </w:rPr>
        <w:t>)</w:t>
      </w:r>
      <w:r w:rsidR="00005408">
        <w:rPr>
          <w:rStyle w:val="Code"/>
        </w:rPr>
        <w:t>:</w:t>
      </w:r>
      <w:r w:rsidRPr="00532915">
        <w:rPr>
          <w:rStyle w:val="Code"/>
        </w:rPr>
        <w:t xml:space="preserve"> Real</w:t>
      </w:r>
      <w:r w:rsidR="006C75E1" w:rsidRPr="00532915">
        <w:rPr>
          <w:rStyle w:val="Code"/>
        </w:rPr>
        <w:br/>
      </w:r>
      <w:r w:rsidRPr="000611B2">
        <w:t xml:space="preserve">Returns the maximum of </w:t>
      </w:r>
      <w:r w:rsidR="00632462" w:rsidRPr="000611B2">
        <w:t>the receiver</w:t>
      </w:r>
      <w:r w:rsidRPr="000611B2">
        <w:t xml:space="preserve"> and </w:t>
      </w:r>
      <w:r w:rsidR="006B37DE" w:rsidRPr="000611B2">
        <w:t>r</w:t>
      </w:r>
      <w:r w:rsidRPr="000611B2">
        <w:t>.</w:t>
      </w:r>
    </w:p>
    <w:p w14:paraId="567467B6" w14:textId="77777777" w:rsidR="00A318D8" w:rsidRPr="003141BA" w:rsidRDefault="00E20AD5" w:rsidP="00A318D8">
      <w:r w:rsidRPr="00532915">
        <w:rPr>
          <w:rStyle w:val="Code"/>
        </w:rPr>
        <w:t>min(</w:t>
      </w:r>
      <w:r w:rsidR="006B37DE" w:rsidRPr="00532915">
        <w:rPr>
          <w:rStyle w:val="Code"/>
        </w:rPr>
        <w:t>r</w:t>
      </w:r>
      <w:r w:rsidRPr="00532915">
        <w:rPr>
          <w:rStyle w:val="Code"/>
        </w:rPr>
        <w:t xml:space="preserve">: </w:t>
      </w:r>
      <w:r w:rsidR="006B37DE" w:rsidRPr="00532915">
        <w:rPr>
          <w:rStyle w:val="Code"/>
        </w:rPr>
        <w:t>Real</w:t>
      </w:r>
      <w:r w:rsidRPr="00532915">
        <w:rPr>
          <w:rStyle w:val="Code"/>
        </w:rPr>
        <w:t>)</w:t>
      </w:r>
      <w:r w:rsidR="00005408">
        <w:rPr>
          <w:rStyle w:val="Code"/>
        </w:rPr>
        <w:t>:</w:t>
      </w:r>
      <w:r w:rsidRPr="00532915">
        <w:rPr>
          <w:rStyle w:val="Code"/>
        </w:rPr>
        <w:t xml:space="preserve"> Real</w:t>
      </w:r>
      <w:r w:rsidR="006C75E1" w:rsidRPr="00532915">
        <w:rPr>
          <w:rStyle w:val="Code"/>
        </w:rPr>
        <w:br/>
      </w:r>
      <w:r w:rsidRPr="000611B2">
        <w:t xml:space="preserve">Returns the minimum of </w:t>
      </w:r>
      <w:r w:rsidR="00632462" w:rsidRPr="000611B2">
        <w:t>the receiver</w:t>
      </w:r>
      <w:r w:rsidRPr="000611B2">
        <w:t xml:space="preserve"> and </w:t>
      </w:r>
      <w:r w:rsidR="006B37DE" w:rsidRPr="000611B2">
        <w:t>r</w:t>
      </w:r>
      <w:r w:rsidRPr="000611B2">
        <w:t>.</w:t>
      </w:r>
    </w:p>
    <w:p w14:paraId="4ABB832A" w14:textId="77777777" w:rsidR="007B4AC8" w:rsidRPr="007A5B3D" w:rsidRDefault="007A5B3D" w:rsidP="007B4AC8">
      <w:pPr>
        <w:pStyle w:val="Title"/>
      </w:pPr>
      <w:r>
        <w:br w:type="page"/>
      </w:r>
      <w:r w:rsidR="007B4AC8" w:rsidRPr="00085788">
        <w:rPr>
          <w:szCs w:val="44"/>
        </w:rPr>
        <w:lastRenderedPageBreak/>
        <w:t>Native</w:t>
      </w:r>
      <w:r w:rsidR="007B4AC8" w:rsidRPr="007A5B3D">
        <w:t xml:space="preserve"> </w:t>
      </w:r>
      <w:r w:rsidR="00847480">
        <w:t xml:space="preserve">Non-Permanent </w:t>
      </w:r>
      <w:r w:rsidR="007B4AC8">
        <w:t>Classes</w:t>
      </w:r>
    </w:p>
    <w:p w14:paraId="16A3B821" w14:textId="77777777" w:rsidR="003066E3" w:rsidRDefault="003066E3" w:rsidP="003066E3">
      <w:pPr>
        <w:pStyle w:val="Heading1"/>
      </w:pPr>
      <w:proofErr w:type="spellStart"/>
      <w:r>
        <w:t>RandomGenerator</w:t>
      </w:r>
      <w:proofErr w:type="spellEnd"/>
    </w:p>
    <w:p w14:paraId="21DB839C" w14:textId="51DB393F" w:rsidR="00623B34" w:rsidRDefault="003066E3" w:rsidP="003066E3">
      <w:r>
        <w:t xml:space="preserve">This class extends </w:t>
      </w:r>
      <w:r w:rsidRPr="00532915">
        <w:rPr>
          <w:rStyle w:val="Classname"/>
        </w:rPr>
        <w:t>Object</w:t>
      </w:r>
      <w:r>
        <w:t xml:space="preserve">. It represents </w:t>
      </w:r>
      <w:r w:rsidR="00486619">
        <w:t xml:space="preserve">a generator </w:t>
      </w:r>
      <w:r w:rsidR="007F492F">
        <w:t>o</w:t>
      </w:r>
      <w:r w:rsidR="00486619">
        <w:t>f pseudo-</w:t>
      </w:r>
      <w:r>
        <w:t xml:space="preserve">random </w:t>
      </w:r>
      <w:r w:rsidR="00486619">
        <w:t xml:space="preserve">values </w:t>
      </w:r>
      <w:r>
        <w:t>with a uniform distribution U[0,1</w:t>
      </w:r>
      <w:r w:rsidR="00486619">
        <w:t>).</w:t>
      </w:r>
    </w:p>
    <w:p w14:paraId="7D54C54B" w14:textId="77777777" w:rsidR="003066E3" w:rsidRDefault="003066E3" w:rsidP="003066E3">
      <w:r w:rsidRPr="00532915">
        <w:rPr>
          <w:rStyle w:val="Code"/>
        </w:rPr>
        <w:t>random</w:t>
      </w:r>
      <w:r w:rsidR="00005408">
        <w:rPr>
          <w:rStyle w:val="Code"/>
        </w:rPr>
        <w:t>:</w:t>
      </w:r>
      <w:r w:rsidRPr="00532915">
        <w:rPr>
          <w:rStyle w:val="Code"/>
        </w:rPr>
        <w:t xml:space="preserve"> Real</w:t>
      </w:r>
      <w:r w:rsidR="007F492F" w:rsidRPr="00532915">
        <w:rPr>
          <w:rStyle w:val="Code"/>
        </w:rPr>
        <w:br/>
      </w:r>
      <w:r>
        <w:t xml:space="preserve">Returns a </w:t>
      </w:r>
      <w:r w:rsidRPr="00532915">
        <w:rPr>
          <w:rStyle w:val="Classname"/>
        </w:rPr>
        <w:t>Real</w:t>
      </w:r>
      <w:r>
        <w:t xml:space="preserve"> sample from distribution U[0,1</w:t>
      </w:r>
      <w:r w:rsidR="00FE2230">
        <w:t>).</w:t>
      </w:r>
    </w:p>
    <w:p w14:paraId="3821D558" w14:textId="77777777" w:rsidR="003066E3" w:rsidRDefault="003066E3" w:rsidP="003066E3">
      <w:proofErr w:type="spellStart"/>
      <w:r w:rsidRPr="00532915">
        <w:rPr>
          <w:rStyle w:val="Code"/>
        </w:rPr>
        <w:t>randomInt</w:t>
      </w:r>
      <w:proofErr w:type="spellEnd"/>
      <w:r w:rsidRPr="00532915">
        <w:rPr>
          <w:rStyle w:val="Code"/>
        </w:rPr>
        <w:t>(</w:t>
      </w:r>
      <w:proofErr w:type="spellStart"/>
      <w:r w:rsidR="00623B34" w:rsidRPr="00532915">
        <w:rPr>
          <w:rStyle w:val="Code"/>
        </w:rPr>
        <w:t>i</w:t>
      </w:r>
      <w:proofErr w:type="spellEnd"/>
      <w:r w:rsidRPr="00532915">
        <w:rPr>
          <w:rStyle w:val="Code"/>
        </w:rPr>
        <w:t>: Integer)</w:t>
      </w:r>
      <w:r w:rsidR="00005408">
        <w:rPr>
          <w:rStyle w:val="Code"/>
        </w:rPr>
        <w:t>:</w:t>
      </w:r>
      <w:r w:rsidRPr="00532915">
        <w:rPr>
          <w:rStyle w:val="Code"/>
        </w:rPr>
        <w:t xml:space="preserve"> Integer</w:t>
      </w:r>
      <w:r w:rsidR="007F492F" w:rsidRPr="00532915">
        <w:rPr>
          <w:rStyle w:val="Code"/>
        </w:rPr>
        <w:br/>
      </w:r>
      <w:r>
        <w:t xml:space="preserve">Returns an </w:t>
      </w:r>
      <w:r w:rsidRPr="00532915">
        <w:rPr>
          <w:rStyle w:val="Classname"/>
        </w:rPr>
        <w:t>Integer</w:t>
      </w:r>
      <w:r>
        <w:t xml:space="preserve"> sample from discrete uniform distribution [0, </w:t>
      </w:r>
      <w:r w:rsidR="00623B34">
        <w:t>i</w:t>
      </w:r>
      <w:r>
        <w:t xml:space="preserve">-1] for </w:t>
      </w:r>
      <w:proofErr w:type="spellStart"/>
      <w:r w:rsidR="00623B34">
        <w:t>i</w:t>
      </w:r>
      <w:proofErr w:type="spellEnd"/>
      <w:r>
        <w:t xml:space="preserve"> &gt; 0. In case </w:t>
      </w:r>
      <w:proofErr w:type="spellStart"/>
      <w:r w:rsidR="00623B34">
        <w:t>i</w:t>
      </w:r>
      <w:proofErr w:type="spellEnd"/>
      <w:r>
        <w:t xml:space="preserve"> &lt;= 0, an error is generated.</w:t>
      </w:r>
    </w:p>
    <w:p w14:paraId="050257A1" w14:textId="4C4030D9" w:rsidR="003066E3" w:rsidRDefault="003066E3" w:rsidP="003066E3">
      <w:proofErr w:type="spellStart"/>
      <w:r w:rsidRPr="00532915">
        <w:rPr>
          <w:rStyle w:val="Code"/>
        </w:rPr>
        <w:t>randomiseSeed</w:t>
      </w:r>
      <w:proofErr w:type="spellEnd"/>
      <w:r w:rsidR="00005408">
        <w:rPr>
          <w:rStyle w:val="Code"/>
        </w:rPr>
        <w:t>:</w:t>
      </w:r>
      <w:r w:rsidRPr="00532915">
        <w:rPr>
          <w:rStyle w:val="Code"/>
        </w:rPr>
        <w:t xml:space="preserve"> </w:t>
      </w:r>
      <w:proofErr w:type="spellStart"/>
      <w:r w:rsidRPr="00532915">
        <w:rPr>
          <w:rStyle w:val="Code"/>
        </w:rPr>
        <w:t>RandomGenerator</w:t>
      </w:r>
      <w:proofErr w:type="spellEnd"/>
      <w:r w:rsidR="007F492F" w:rsidRPr="00532915">
        <w:rPr>
          <w:rStyle w:val="Code"/>
        </w:rPr>
        <w:br/>
      </w:r>
      <w:r w:rsidR="00FA1C1D">
        <w:t>T</w:t>
      </w:r>
      <w:r>
        <w:t xml:space="preserve">his method </w:t>
      </w:r>
      <w:r w:rsidR="00FA1C1D">
        <w:t>arbitrarily modifies the seed for the sequence of pseudo-random numbers</w:t>
      </w:r>
      <w:r>
        <w:t xml:space="preserve"> successively produced by calling methods </w:t>
      </w:r>
      <w:r w:rsidRPr="00532915">
        <w:rPr>
          <w:rStyle w:val="Classname"/>
        </w:rPr>
        <w:t>random</w:t>
      </w:r>
      <w:r>
        <w:t xml:space="preserve"> and </w:t>
      </w:r>
      <w:proofErr w:type="spellStart"/>
      <w:r w:rsidRPr="00532915">
        <w:rPr>
          <w:rStyle w:val="Classname"/>
        </w:rPr>
        <w:t>randomInt</w:t>
      </w:r>
      <w:proofErr w:type="spellEnd"/>
      <w:r>
        <w:t xml:space="preserve">. </w:t>
      </w:r>
      <w:r w:rsidR="00FA1C1D">
        <w:t xml:space="preserve">The exact behavior is implementation dependent, typically setting the seed to a time-dependent value. </w:t>
      </w:r>
      <w:r w:rsidR="0077648F">
        <w:t>Note that</w:t>
      </w:r>
      <w:r w:rsidR="00D73F40">
        <w:t xml:space="preserve"> when</w:t>
      </w:r>
      <w:r w:rsidR="0077648F">
        <w:t xml:space="preserve"> the</w:t>
      </w:r>
      <w:r w:rsidR="00D73F40">
        <w:t xml:space="preserve"> </w:t>
      </w:r>
      <w:proofErr w:type="spellStart"/>
      <w:r w:rsidR="00D73F40" w:rsidRPr="00D73F40">
        <w:rPr>
          <w:i/>
        </w:rPr>
        <w:t>randomiseSeed</w:t>
      </w:r>
      <w:proofErr w:type="spellEnd"/>
      <w:r w:rsidR="00D73F40">
        <w:t xml:space="preserve"> </w:t>
      </w:r>
      <w:r w:rsidR="0077648F">
        <w:t>or seed methods are</w:t>
      </w:r>
      <w:r w:rsidR="00D73F40">
        <w:t xml:space="preserve"> not used</w:t>
      </w:r>
      <w:r w:rsidR="0077648F">
        <w:t>, every instance of this class will produce the same sequence of pseudo random numbers</w:t>
      </w:r>
      <w:r w:rsidR="00D73F40">
        <w:t xml:space="preserve">. </w:t>
      </w:r>
      <w:r>
        <w:t xml:space="preserve">Using </w:t>
      </w:r>
      <w:proofErr w:type="spellStart"/>
      <w:r w:rsidRPr="00532915">
        <w:rPr>
          <w:rStyle w:val="Classname"/>
        </w:rPr>
        <w:t>randomiseSeed</w:t>
      </w:r>
      <w:proofErr w:type="spellEnd"/>
      <w:r>
        <w:t xml:space="preserve"> disables exact reproductions of executions.</w:t>
      </w:r>
      <w:r w:rsidR="00783749">
        <w:t xml:space="preserve"> It returns the receiver.</w:t>
      </w:r>
    </w:p>
    <w:p w14:paraId="45E879FA" w14:textId="77777777" w:rsidR="003066E3" w:rsidRDefault="00C4075E" w:rsidP="003066E3">
      <w:r>
        <w:rPr>
          <w:b/>
          <w:i/>
        </w:rPr>
        <w:t>seed</w:t>
      </w:r>
      <w:r w:rsidR="003066E3" w:rsidRPr="00532915">
        <w:rPr>
          <w:rStyle w:val="Code"/>
        </w:rPr>
        <w:t>(</w:t>
      </w:r>
      <w:proofErr w:type="spellStart"/>
      <w:r w:rsidR="00623B34" w:rsidRPr="00532915">
        <w:rPr>
          <w:rStyle w:val="Code"/>
        </w:rPr>
        <w:t>i</w:t>
      </w:r>
      <w:proofErr w:type="spellEnd"/>
      <w:r w:rsidR="003066E3" w:rsidRPr="00532915">
        <w:rPr>
          <w:rStyle w:val="Code"/>
        </w:rPr>
        <w:t>: Integer)</w:t>
      </w:r>
      <w:r w:rsidR="00005408">
        <w:rPr>
          <w:rStyle w:val="Code"/>
        </w:rPr>
        <w:t>:</w:t>
      </w:r>
      <w:r w:rsidR="003066E3" w:rsidRPr="00532915">
        <w:rPr>
          <w:rStyle w:val="Code"/>
        </w:rPr>
        <w:t xml:space="preserve"> </w:t>
      </w:r>
      <w:proofErr w:type="spellStart"/>
      <w:r w:rsidR="003066E3" w:rsidRPr="00532915">
        <w:rPr>
          <w:rStyle w:val="Code"/>
        </w:rPr>
        <w:t>RandomGenerator</w:t>
      </w:r>
      <w:proofErr w:type="spellEnd"/>
      <w:r w:rsidR="007F492F" w:rsidRPr="00532915">
        <w:rPr>
          <w:rStyle w:val="Code"/>
        </w:rPr>
        <w:br/>
      </w:r>
      <w:r w:rsidR="003066E3">
        <w:t xml:space="preserve">Sets the seed </w:t>
      </w:r>
      <w:r w:rsidR="003066E3" w:rsidRPr="00623B34">
        <w:t xml:space="preserve">of </w:t>
      </w:r>
      <w:r w:rsidR="00632462" w:rsidRPr="00623B34">
        <w:t>the receiver</w:t>
      </w:r>
      <w:r w:rsidR="003066E3" w:rsidRPr="00623B34">
        <w:t xml:space="preserve"> to</w:t>
      </w:r>
      <w:r w:rsidR="003066E3">
        <w:t xml:space="preserve"> </w:t>
      </w:r>
      <w:proofErr w:type="spellStart"/>
      <w:r w:rsidR="00623B34">
        <w:t>i</w:t>
      </w:r>
      <w:proofErr w:type="spellEnd"/>
      <w:r w:rsidR="003066E3">
        <w:t>.</w:t>
      </w:r>
      <w:r w:rsidR="00783749">
        <w:t xml:space="preserve"> It returns the receiver.</w:t>
      </w:r>
    </w:p>
    <w:p w14:paraId="029C5865" w14:textId="77777777" w:rsidR="00B070F9" w:rsidRDefault="00B070F9" w:rsidP="00B070F9">
      <w:pPr>
        <w:pStyle w:val="Heading1"/>
      </w:pPr>
      <w:proofErr w:type="spellStart"/>
      <w:r>
        <w:t>FileIn</w:t>
      </w:r>
      <w:proofErr w:type="spellEnd"/>
    </w:p>
    <w:p w14:paraId="42F7D5BC" w14:textId="77777777" w:rsidR="00085788" w:rsidRDefault="00085788" w:rsidP="00C0741D">
      <w:r>
        <w:t xml:space="preserve">This class extends </w:t>
      </w:r>
      <w:r w:rsidRPr="00532915">
        <w:rPr>
          <w:rStyle w:val="Classname"/>
        </w:rPr>
        <w:t>Object</w:t>
      </w:r>
      <w:r>
        <w:t>. It provides a means to read information from files.</w:t>
      </w:r>
      <w:r w:rsidR="00B90672">
        <w:t xml:space="preserve"> Creating a new </w:t>
      </w:r>
      <w:proofErr w:type="spellStart"/>
      <w:r w:rsidR="00B90672" w:rsidRPr="00B90672">
        <w:rPr>
          <w:i/>
        </w:rPr>
        <w:t>FileIn</w:t>
      </w:r>
      <w:proofErr w:type="spellEnd"/>
      <w:r w:rsidR="00B90672">
        <w:t xml:space="preserve"> yields an object without referring to any concrete file.</w:t>
      </w:r>
    </w:p>
    <w:p w14:paraId="38CF6C3C" w14:textId="77777777" w:rsidR="00C12879" w:rsidRDefault="00C12879" w:rsidP="00C12879">
      <w:r w:rsidRPr="0067523C">
        <w:rPr>
          <w:rStyle w:val="Code"/>
        </w:rPr>
        <w:t>source(s: String)</w:t>
      </w:r>
      <w:r w:rsidR="00005408">
        <w:rPr>
          <w:rStyle w:val="Code"/>
        </w:rPr>
        <w:t>:</w:t>
      </w:r>
      <w:r w:rsidRPr="0067523C">
        <w:rPr>
          <w:rStyle w:val="Code"/>
        </w:rPr>
        <w:t xml:space="preserve"> </w:t>
      </w:r>
      <w:proofErr w:type="spellStart"/>
      <w:r w:rsidRPr="0067523C">
        <w:rPr>
          <w:rStyle w:val="Code"/>
        </w:rPr>
        <w:t>FileIn</w:t>
      </w:r>
      <w:proofErr w:type="spellEnd"/>
      <w:r w:rsidRPr="0067523C">
        <w:rPr>
          <w:rStyle w:val="Code"/>
        </w:rPr>
        <w:br/>
      </w:r>
      <w:r>
        <w:t xml:space="preserve">Specifies the file to read information from. s is a file name (possibly with an absolute or relative path reference – </w:t>
      </w:r>
      <w:r w:rsidR="00975F71">
        <w:t>where the synta</w:t>
      </w:r>
      <w:r w:rsidR="007D188C">
        <w:t>ctic symbols</w:t>
      </w:r>
      <w:r w:rsidR="00975F71">
        <w:t xml:space="preserve"> </w:t>
      </w:r>
      <w:r w:rsidR="007D188C">
        <w:t xml:space="preserve">/ and \ for path references </w:t>
      </w:r>
      <w:r w:rsidR="00336A5B">
        <w:t xml:space="preserve">can be used interchangeably </w:t>
      </w:r>
      <w:r w:rsidR="007D188C">
        <w:t>independent</w:t>
      </w:r>
      <w:r w:rsidR="00336A5B">
        <w:t xml:space="preserve"> of OS</w:t>
      </w:r>
      <w:r w:rsidR="007D188C">
        <w:t>)</w:t>
      </w:r>
      <w:r>
        <w:t>. It returns the receiver.</w:t>
      </w:r>
    </w:p>
    <w:p w14:paraId="08780999" w14:textId="77777777" w:rsidR="00085788" w:rsidRDefault="00085788" w:rsidP="00C0741D">
      <w:r w:rsidRPr="00532915">
        <w:rPr>
          <w:rStyle w:val="Code"/>
        </w:rPr>
        <w:t>open</w:t>
      </w:r>
      <w:r w:rsidR="00005408">
        <w:rPr>
          <w:rStyle w:val="Code"/>
        </w:rPr>
        <w:t>:</w:t>
      </w:r>
      <w:r w:rsidRPr="00532915">
        <w:rPr>
          <w:rStyle w:val="Code"/>
        </w:rPr>
        <w:t xml:space="preserve"> </w:t>
      </w:r>
      <w:proofErr w:type="spellStart"/>
      <w:r w:rsidRPr="00532915">
        <w:rPr>
          <w:rStyle w:val="Code"/>
        </w:rPr>
        <w:t>FileIn</w:t>
      </w:r>
      <w:proofErr w:type="spellEnd"/>
      <w:r w:rsidR="007F492F" w:rsidRPr="00532915">
        <w:rPr>
          <w:rStyle w:val="Code"/>
        </w:rPr>
        <w:br/>
      </w:r>
      <w:r>
        <w:t xml:space="preserve">Locks the referred file for read access. It assumes that method </w:t>
      </w:r>
      <w:r w:rsidRPr="00532915">
        <w:rPr>
          <w:rStyle w:val="Classname"/>
        </w:rPr>
        <w:t>source</w:t>
      </w:r>
      <w:r>
        <w:t xml:space="preserve"> has previously been called to identify the concrete file to refer to. Otherwise, an error is generated.</w:t>
      </w:r>
      <w:r w:rsidR="00783749">
        <w:t xml:space="preserve"> It returns the receiver.</w:t>
      </w:r>
    </w:p>
    <w:p w14:paraId="0014F738" w14:textId="77777777" w:rsidR="00C12879" w:rsidRDefault="00C12879" w:rsidP="00C12879">
      <w:proofErr w:type="spellStart"/>
      <w:r>
        <w:rPr>
          <w:rStyle w:val="Code"/>
        </w:rPr>
        <w:t>atEndOfFile</w:t>
      </w:r>
      <w:proofErr w:type="spellEnd"/>
      <w:r w:rsidR="00005408">
        <w:rPr>
          <w:rStyle w:val="Code"/>
        </w:rPr>
        <w:t>:</w:t>
      </w:r>
      <w:r w:rsidRPr="0067523C">
        <w:rPr>
          <w:rStyle w:val="Code"/>
        </w:rPr>
        <w:t xml:space="preserve"> Boolean</w:t>
      </w:r>
      <w:r w:rsidRPr="0067523C">
        <w:rPr>
          <w:rStyle w:val="Code"/>
        </w:rPr>
        <w:br/>
      </w:r>
      <w:r>
        <w:t xml:space="preserve">Returns </w:t>
      </w:r>
      <w:r w:rsidRPr="002446BB">
        <w:rPr>
          <w:b/>
        </w:rPr>
        <w:t>true</w:t>
      </w:r>
      <w:r>
        <w:t xml:space="preserve"> in case the read pointer in the file points at the end of the file and </w:t>
      </w:r>
      <w:r w:rsidRPr="002446BB">
        <w:rPr>
          <w:b/>
        </w:rPr>
        <w:t>false</w:t>
      </w:r>
      <w:r>
        <w:t xml:space="preserve"> otherwise.</w:t>
      </w:r>
    </w:p>
    <w:p w14:paraId="3F5CE181" w14:textId="77777777" w:rsidR="00C12879" w:rsidRDefault="00C12879" w:rsidP="00C12879">
      <w:r w:rsidRPr="00532915">
        <w:rPr>
          <w:rStyle w:val="Code"/>
        </w:rPr>
        <w:t>close</w:t>
      </w:r>
      <w:r w:rsidR="00005408">
        <w:rPr>
          <w:rStyle w:val="Code"/>
        </w:rPr>
        <w:t>:</w:t>
      </w:r>
      <w:r w:rsidRPr="00532915">
        <w:rPr>
          <w:rStyle w:val="Code"/>
        </w:rPr>
        <w:t xml:space="preserve"> </w:t>
      </w:r>
      <w:proofErr w:type="spellStart"/>
      <w:r w:rsidRPr="00532915">
        <w:rPr>
          <w:rStyle w:val="Code"/>
        </w:rPr>
        <w:t>FileIn</w:t>
      </w:r>
      <w:proofErr w:type="spellEnd"/>
      <w:r w:rsidRPr="00532915">
        <w:rPr>
          <w:rStyle w:val="Code"/>
        </w:rPr>
        <w:br/>
      </w:r>
      <w:r>
        <w:t>This method and releases the referred file for further access. It returns the receiver.</w:t>
      </w:r>
    </w:p>
    <w:p w14:paraId="6943FA9D" w14:textId="77777777" w:rsidR="00E00B77" w:rsidRDefault="00B90672" w:rsidP="002446BB">
      <w:r w:rsidRPr="00532915">
        <w:rPr>
          <w:rStyle w:val="Code"/>
        </w:rPr>
        <w:t>r</w:t>
      </w:r>
      <w:r w:rsidR="00E00B77" w:rsidRPr="00532915">
        <w:rPr>
          <w:rStyle w:val="Code"/>
        </w:rPr>
        <w:t>ead</w:t>
      </w:r>
      <w:r w:rsidRPr="00532915">
        <w:rPr>
          <w:rStyle w:val="Code"/>
        </w:rPr>
        <w:t>(</w:t>
      </w:r>
      <w:proofErr w:type="spellStart"/>
      <w:r w:rsidRPr="00532915">
        <w:rPr>
          <w:rStyle w:val="Code"/>
        </w:rPr>
        <w:t>i</w:t>
      </w:r>
      <w:proofErr w:type="spellEnd"/>
      <w:r w:rsidRPr="00532915">
        <w:rPr>
          <w:rStyle w:val="Code"/>
        </w:rPr>
        <w:t>: Integer)</w:t>
      </w:r>
      <w:r w:rsidR="00E00B77" w:rsidRPr="00532915">
        <w:rPr>
          <w:rStyle w:val="Code"/>
        </w:rPr>
        <w:t xml:space="preserve">: </w:t>
      </w:r>
      <w:r w:rsidR="001F0E20" w:rsidRPr="00532915">
        <w:rPr>
          <w:rStyle w:val="Code"/>
        </w:rPr>
        <w:t>String</w:t>
      </w:r>
      <w:r w:rsidR="007F492F" w:rsidRPr="00532915">
        <w:rPr>
          <w:rStyle w:val="Code"/>
        </w:rPr>
        <w:br/>
      </w:r>
      <w:r w:rsidR="00E00B77">
        <w:t xml:space="preserve">This method reads the next first </w:t>
      </w:r>
      <w:proofErr w:type="spellStart"/>
      <w:r>
        <w:t>i</w:t>
      </w:r>
      <w:proofErr w:type="spellEnd"/>
      <w:r>
        <w:t xml:space="preserve"> characters </w:t>
      </w:r>
      <w:r w:rsidR="00E00B77">
        <w:t xml:space="preserve">from the referred file </w:t>
      </w:r>
      <w:r w:rsidR="007F492F">
        <w:t xml:space="preserve">and </w:t>
      </w:r>
      <w:r w:rsidR="00E00B77">
        <w:t>returns that</w:t>
      </w:r>
      <w:r>
        <w:t xml:space="preserve"> as a </w:t>
      </w:r>
      <w:r w:rsidRPr="00532915">
        <w:rPr>
          <w:rStyle w:val="Classname"/>
        </w:rPr>
        <w:t>String</w:t>
      </w:r>
      <w:r w:rsidR="00C51A9B" w:rsidRPr="00532915">
        <w:rPr>
          <w:rStyle w:val="Classname"/>
        </w:rPr>
        <w:t xml:space="preserve"> </w:t>
      </w:r>
      <w:r w:rsidR="002446BB">
        <w:t xml:space="preserve">if </w:t>
      </w:r>
      <w:proofErr w:type="spellStart"/>
      <w:r w:rsidR="002446BB">
        <w:t>i</w:t>
      </w:r>
      <w:proofErr w:type="spellEnd"/>
      <w:r w:rsidR="002446BB">
        <w:t xml:space="preserve"> is non</w:t>
      </w:r>
      <w:r w:rsidR="00DF178F">
        <w:t>-</w:t>
      </w:r>
      <w:r w:rsidR="002446BB">
        <w:t xml:space="preserve">negative. If </w:t>
      </w:r>
      <w:r w:rsidR="00BE002F">
        <w:t xml:space="preserve">fewer </w:t>
      </w:r>
      <w:r w:rsidR="002446BB">
        <w:t xml:space="preserve">than </w:t>
      </w:r>
      <w:proofErr w:type="spellStart"/>
      <w:r w:rsidR="002446BB">
        <w:t>i</w:t>
      </w:r>
      <w:proofErr w:type="spellEnd"/>
      <w:r w:rsidR="002446BB">
        <w:t xml:space="preserve"> characters are available, a </w:t>
      </w:r>
      <w:r w:rsidR="002446BB" w:rsidRPr="00532915">
        <w:rPr>
          <w:rStyle w:val="Classname"/>
        </w:rPr>
        <w:t>String</w:t>
      </w:r>
      <w:r w:rsidR="002446BB">
        <w:t xml:space="preserve"> is returned consisting of the number of </w:t>
      </w:r>
      <w:r w:rsidR="002446BB">
        <w:lastRenderedPageBreak/>
        <w:t>available characters</w:t>
      </w:r>
      <w:r w:rsidR="00E82F9D">
        <w:t xml:space="preserve"> (until the end of the file)</w:t>
      </w:r>
      <w:r w:rsidR="002446BB">
        <w:t xml:space="preserve">. </w:t>
      </w:r>
      <w:r>
        <w:t xml:space="preserve">The read pointer in the file has been advanced till after the </w:t>
      </w:r>
      <w:r w:rsidR="002446BB">
        <w:t xml:space="preserve">last </w:t>
      </w:r>
      <w:r>
        <w:t>read character.</w:t>
      </w:r>
      <w:r w:rsidR="002446BB">
        <w:t xml:space="preserve"> In case </w:t>
      </w:r>
      <w:proofErr w:type="spellStart"/>
      <w:r w:rsidR="002446BB">
        <w:t>i</w:t>
      </w:r>
      <w:proofErr w:type="spellEnd"/>
      <w:r w:rsidR="002446BB">
        <w:t xml:space="preserve"> is negative </w:t>
      </w:r>
      <w:r w:rsidR="007F492F">
        <w:t>an error is produced</w:t>
      </w:r>
      <w:r w:rsidR="001F0E20">
        <w:t>.</w:t>
      </w:r>
    </w:p>
    <w:p w14:paraId="6FF23DF6" w14:textId="77777777" w:rsidR="008F39B7" w:rsidRDefault="008F39B7" w:rsidP="008F39B7">
      <w:proofErr w:type="spellStart"/>
      <w:r w:rsidRPr="007B66F4">
        <w:rPr>
          <w:rStyle w:val="Code"/>
        </w:rPr>
        <w:t>readUntil</w:t>
      </w:r>
      <w:proofErr w:type="spellEnd"/>
      <w:r w:rsidRPr="007B66F4">
        <w:rPr>
          <w:rStyle w:val="Code"/>
        </w:rPr>
        <w:t>(c: Char)</w:t>
      </w:r>
      <w:r w:rsidR="00005408">
        <w:rPr>
          <w:rStyle w:val="Code"/>
        </w:rPr>
        <w:t>:</w:t>
      </w:r>
      <w:r w:rsidRPr="007B66F4">
        <w:rPr>
          <w:rStyle w:val="Code"/>
        </w:rPr>
        <w:t xml:space="preserve"> String</w:t>
      </w:r>
      <w:r w:rsidRPr="007B66F4">
        <w:rPr>
          <w:rStyle w:val="Code"/>
        </w:rPr>
        <w:br/>
      </w:r>
      <w:r w:rsidRPr="007B66F4">
        <w:t xml:space="preserve">This method returns </w:t>
      </w:r>
      <w:r w:rsidRPr="007B66F4">
        <w:rPr>
          <w:b/>
        </w:rPr>
        <w:t>nil</w:t>
      </w:r>
      <w:r w:rsidRPr="007B66F4">
        <w:t xml:space="preserve"> if the read pointer is at the end of the file. Otherwise, it returns the sequence of characters (as a </w:t>
      </w:r>
      <w:r w:rsidRPr="007B66F4">
        <w:rPr>
          <w:rStyle w:val="Classname"/>
        </w:rPr>
        <w:t>String</w:t>
      </w:r>
      <w:r w:rsidRPr="007B66F4">
        <w:t xml:space="preserve">) until the next </w:t>
      </w:r>
      <w:r w:rsidR="0048731D" w:rsidRPr="007B66F4">
        <w:t>occurr</w:t>
      </w:r>
      <w:r w:rsidR="0048731D">
        <w:t>ence of</w:t>
      </w:r>
      <w:r w:rsidRPr="007B66F4">
        <w:t xml:space="preserve"> character c in the file, or until the end of the file, whichever comes first. The read pointer has been advanced till after the character c if c was found or is at the end of the file if the end of the file has been encountered. The character c is not part of the </w:t>
      </w:r>
      <w:r w:rsidR="00D065E8">
        <w:t xml:space="preserve">returned </w:t>
      </w:r>
      <w:r w:rsidRPr="007B66F4">
        <w:rPr>
          <w:rStyle w:val="Classname"/>
        </w:rPr>
        <w:t>String</w:t>
      </w:r>
      <w:r w:rsidRPr="007B66F4">
        <w:t>.</w:t>
      </w:r>
    </w:p>
    <w:p w14:paraId="3B3FF9E8" w14:textId="77777777" w:rsidR="00A95C84" w:rsidRPr="007B66F4" w:rsidRDefault="008F39B7" w:rsidP="008F39B7">
      <w:proofErr w:type="spellStart"/>
      <w:r w:rsidRPr="007B66F4">
        <w:rPr>
          <w:rStyle w:val="Code"/>
        </w:rPr>
        <w:t>readWord</w:t>
      </w:r>
      <w:proofErr w:type="spellEnd"/>
      <w:r w:rsidR="00005408">
        <w:rPr>
          <w:rStyle w:val="Code"/>
        </w:rPr>
        <w:t>:</w:t>
      </w:r>
      <w:r w:rsidRPr="007B66F4">
        <w:rPr>
          <w:rStyle w:val="Code"/>
        </w:rPr>
        <w:t xml:space="preserve"> String</w:t>
      </w:r>
      <w:r w:rsidRPr="007B66F4">
        <w:rPr>
          <w:rStyle w:val="Code"/>
        </w:rPr>
        <w:br/>
      </w:r>
      <w:r w:rsidRPr="007B66F4">
        <w:t xml:space="preserve">This method returns </w:t>
      </w:r>
      <w:r w:rsidRPr="007B66F4">
        <w:rPr>
          <w:b/>
        </w:rPr>
        <w:t>nil</w:t>
      </w:r>
      <w:r w:rsidRPr="007B66F4">
        <w:t xml:space="preserve"> if </w:t>
      </w:r>
      <w:r w:rsidR="00A95C84">
        <w:t>no non-white space characters exist until the end of the file</w:t>
      </w:r>
      <w:r w:rsidRPr="007B66F4">
        <w:t xml:space="preserve">. Otherwise, it returns the </w:t>
      </w:r>
      <w:r w:rsidR="00A95C84">
        <w:t xml:space="preserve">next </w:t>
      </w:r>
      <w:r w:rsidR="00383774">
        <w:t xml:space="preserve">consecutive </w:t>
      </w:r>
      <w:r w:rsidRPr="007B66F4">
        <w:t xml:space="preserve">sequence of </w:t>
      </w:r>
      <w:r w:rsidR="00A95C84">
        <w:t xml:space="preserve">non-white space </w:t>
      </w:r>
      <w:r w:rsidRPr="007B66F4">
        <w:t xml:space="preserve">characters (as a </w:t>
      </w:r>
      <w:r w:rsidRPr="007B66F4">
        <w:rPr>
          <w:rStyle w:val="Classname"/>
        </w:rPr>
        <w:t>String</w:t>
      </w:r>
      <w:r w:rsidRPr="007B66F4">
        <w:t xml:space="preserve">) until the first white space character </w:t>
      </w:r>
      <w:r w:rsidR="00AE3B4C">
        <w:t>after this sequence</w:t>
      </w:r>
      <w:r w:rsidRPr="007B66F4">
        <w:t xml:space="preserve">, or until the end of the file, whichever comes first. </w:t>
      </w:r>
      <w:r w:rsidR="00AE3B4C" w:rsidRPr="007B66F4">
        <w:t xml:space="preserve">The read pointer has been advanced till the first white space character </w:t>
      </w:r>
      <w:r w:rsidR="00AE3B4C">
        <w:t xml:space="preserve">after the sequence </w:t>
      </w:r>
      <w:r w:rsidR="00383774">
        <w:t xml:space="preserve">in the former case </w:t>
      </w:r>
      <w:r w:rsidR="00AE3B4C">
        <w:t xml:space="preserve">or </w:t>
      </w:r>
      <w:r w:rsidR="00AE3B4C" w:rsidRPr="007B66F4">
        <w:t>is at the end of the file</w:t>
      </w:r>
      <w:r w:rsidR="00383774">
        <w:t xml:space="preserve"> in the latter</w:t>
      </w:r>
      <w:r w:rsidR="00AE3B4C" w:rsidRPr="007B66F4">
        <w:t>.</w:t>
      </w:r>
      <w:r w:rsidRPr="007B66F4">
        <w:t xml:space="preserve"> </w:t>
      </w:r>
      <w:r w:rsidR="00A95C84">
        <w:t xml:space="preserve">None of the </w:t>
      </w:r>
      <w:r w:rsidR="00A95C84" w:rsidRPr="007B66F4">
        <w:t>white space character</w:t>
      </w:r>
      <w:r w:rsidR="00A95C84">
        <w:t>s</w:t>
      </w:r>
      <w:r w:rsidR="00A95C84" w:rsidRPr="007B66F4">
        <w:t xml:space="preserve"> </w:t>
      </w:r>
      <w:r w:rsidR="00A95C84">
        <w:t>are</w:t>
      </w:r>
      <w:r w:rsidR="00A95C84" w:rsidRPr="007B66F4">
        <w:t xml:space="preserve"> part of the </w:t>
      </w:r>
      <w:r w:rsidR="00663DCF">
        <w:t>return</w:t>
      </w:r>
      <w:r w:rsidR="00D065E8">
        <w:t>ed</w:t>
      </w:r>
      <w:r w:rsidR="00663DCF">
        <w:t xml:space="preserve"> </w:t>
      </w:r>
      <w:r w:rsidR="00A95C84" w:rsidRPr="007B66F4">
        <w:rPr>
          <w:rStyle w:val="Classname"/>
        </w:rPr>
        <w:t>String</w:t>
      </w:r>
      <w:r w:rsidR="00A95C84" w:rsidRPr="007B66F4">
        <w:t>.</w:t>
      </w:r>
    </w:p>
    <w:p w14:paraId="206316B8" w14:textId="77777777" w:rsidR="00C12879" w:rsidRPr="007B66F4" w:rsidRDefault="00C12879" w:rsidP="00C12879">
      <w:proofErr w:type="spellStart"/>
      <w:r w:rsidRPr="007B66F4">
        <w:rPr>
          <w:rStyle w:val="Code"/>
        </w:rPr>
        <w:t>readLine</w:t>
      </w:r>
      <w:proofErr w:type="spellEnd"/>
      <w:r w:rsidR="00005408">
        <w:rPr>
          <w:rStyle w:val="Code"/>
        </w:rPr>
        <w:t>:</w:t>
      </w:r>
      <w:r w:rsidRPr="007B66F4">
        <w:rPr>
          <w:rStyle w:val="Code"/>
        </w:rPr>
        <w:t xml:space="preserve"> String</w:t>
      </w:r>
      <w:r w:rsidRPr="007B66F4">
        <w:rPr>
          <w:rStyle w:val="Code"/>
        </w:rPr>
        <w:br/>
      </w:r>
      <w:r w:rsidRPr="007B66F4">
        <w:t xml:space="preserve">This method returns </w:t>
      </w:r>
      <w:r w:rsidRPr="007B66F4">
        <w:rPr>
          <w:b/>
        </w:rPr>
        <w:t>nil</w:t>
      </w:r>
      <w:r w:rsidRPr="007B66F4">
        <w:t xml:space="preserve"> if the read pointer is at the end of the file. Otherwise, it returns the </w:t>
      </w:r>
      <w:r w:rsidR="00AE3B4C">
        <w:t xml:space="preserve">next </w:t>
      </w:r>
      <w:r w:rsidR="0035009D">
        <w:t xml:space="preserve">(possibly empty) </w:t>
      </w:r>
      <w:r w:rsidRPr="007B66F4">
        <w:t xml:space="preserve">sequence of </w:t>
      </w:r>
      <w:r w:rsidR="00AE3B4C">
        <w:t xml:space="preserve">non-newline </w:t>
      </w:r>
      <w:r w:rsidRPr="007B66F4">
        <w:t xml:space="preserve">characters (as a </w:t>
      </w:r>
      <w:r w:rsidRPr="007B66F4">
        <w:rPr>
          <w:rStyle w:val="Classname"/>
        </w:rPr>
        <w:t>String</w:t>
      </w:r>
      <w:r w:rsidRPr="007B66F4">
        <w:t xml:space="preserve">) until the first new line character sequence , or until the end of the file, whichever comes first. </w:t>
      </w:r>
      <w:r w:rsidR="00D065E8">
        <w:t xml:space="preserve">The read pointer has been advanced till </w:t>
      </w:r>
      <w:r w:rsidR="0035009D">
        <w:t xml:space="preserve">after </w:t>
      </w:r>
      <w:r w:rsidR="00D065E8">
        <w:t>the</w:t>
      </w:r>
      <w:r w:rsidR="0035009D">
        <w:t xml:space="preserve"> longest newline character sequence</w:t>
      </w:r>
      <w:r w:rsidR="00D065E8">
        <w:t xml:space="preserve"> after the sequence of non-newline characters</w:t>
      </w:r>
      <w:r w:rsidR="0035009D">
        <w:t xml:space="preserve"> (if the line ends in CR</w:t>
      </w:r>
      <w:r w:rsidR="00AD6C68">
        <w:t>(13</w:t>
      </w:r>
      <w:r w:rsidR="00BA6AD3">
        <w:t xml:space="preserve">) followed by </w:t>
      </w:r>
      <w:r w:rsidR="0035009D">
        <w:t>LF</w:t>
      </w:r>
      <w:r w:rsidR="00AD6C68">
        <w:t>(10)</w:t>
      </w:r>
      <w:r w:rsidR="0035009D">
        <w:t xml:space="preserve"> it advances till after the LF</w:t>
      </w:r>
      <w:r w:rsidR="00AD6C68">
        <w:t>(10)</w:t>
      </w:r>
      <w:r w:rsidR="0035009D">
        <w:t>)</w:t>
      </w:r>
      <w:r w:rsidRPr="007B66F4">
        <w:t xml:space="preserve">. </w:t>
      </w:r>
      <w:r w:rsidR="00AE3B4C">
        <w:t>No</w:t>
      </w:r>
      <w:r w:rsidR="00D065E8">
        <w:t>ne of the</w:t>
      </w:r>
      <w:r w:rsidR="00AE3B4C">
        <w:t xml:space="preserve"> </w:t>
      </w:r>
      <w:r w:rsidRPr="007B66F4">
        <w:t xml:space="preserve">newline </w:t>
      </w:r>
      <w:r w:rsidR="00AE3B4C">
        <w:t>character</w:t>
      </w:r>
      <w:r w:rsidR="00663DCF">
        <w:t xml:space="preserve">s are </w:t>
      </w:r>
      <w:r w:rsidRPr="007B66F4">
        <w:t xml:space="preserve">part of the returned </w:t>
      </w:r>
      <w:r w:rsidRPr="007B66F4">
        <w:rPr>
          <w:rStyle w:val="Classname"/>
        </w:rPr>
        <w:t>String</w:t>
      </w:r>
      <w:r w:rsidRPr="007B66F4">
        <w:t>.</w:t>
      </w:r>
    </w:p>
    <w:p w14:paraId="146B57BB" w14:textId="77777777" w:rsidR="00663DCF" w:rsidRDefault="00E00B77" w:rsidP="00E00B77">
      <w:proofErr w:type="spellStart"/>
      <w:r w:rsidRPr="0067523C">
        <w:rPr>
          <w:rStyle w:val="Code"/>
        </w:rPr>
        <w:t>readString</w:t>
      </w:r>
      <w:proofErr w:type="spellEnd"/>
      <w:r w:rsidR="00005408">
        <w:rPr>
          <w:rStyle w:val="Code"/>
        </w:rPr>
        <w:t>:</w:t>
      </w:r>
      <w:r w:rsidRPr="0067523C">
        <w:rPr>
          <w:rStyle w:val="Code"/>
        </w:rPr>
        <w:t xml:space="preserve"> String</w:t>
      </w:r>
      <w:r w:rsidR="007F492F" w:rsidRPr="0067523C">
        <w:rPr>
          <w:rStyle w:val="Code"/>
        </w:rPr>
        <w:br/>
      </w:r>
      <w:r>
        <w:t xml:space="preserve">This method </w:t>
      </w:r>
      <w:r w:rsidR="0035009D">
        <w:t>advances until</w:t>
      </w:r>
      <w:r w:rsidR="00AD1B8D">
        <w:t xml:space="preserve"> the next occurrence of </w:t>
      </w:r>
      <w:r w:rsidR="0035009D">
        <w:t xml:space="preserve">a </w:t>
      </w:r>
      <w:r w:rsidR="00AD1B8D">
        <w:t>double quote</w:t>
      </w:r>
      <w:r w:rsidR="0035009D">
        <w:t xml:space="preserve"> character</w:t>
      </w:r>
      <w:r w:rsidR="00AD1B8D">
        <w:t xml:space="preserve"> “. In case the character sequence </w:t>
      </w:r>
      <w:r w:rsidR="0035009D">
        <w:t xml:space="preserve">starting from the </w:t>
      </w:r>
      <w:r w:rsidR="00DE08B1">
        <w:t>double</w:t>
      </w:r>
      <w:r w:rsidR="0035009D">
        <w:t xml:space="preserve"> quote character</w:t>
      </w:r>
      <w:r w:rsidR="00AD1B8D">
        <w:t xml:space="preserve"> is a valid syntactical representation of a </w:t>
      </w:r>
      <w:r w:rsidR="00AD1B8D" w:rsidRPr="00AD1B8D">
        <w:rPr>
          <w:i/>
        </w:rPr>
        <w:t>String</w:t>
      </w:r>
      <w:r w:rsidR="00EA1062">
        <w:rPr>
          <w:i/>
        </w:rPr>
        <w:t xml:space="preserve"> </w:t>
      </w:r>
      <w:r w:rsidR="00EA1062">
        <w:t>(</w:t>
      </w:r>
      <w:r w:rsidR="00AB139F">
        <w:t>see Appendix B</w:t>
      </w:r>
      <w:r w:rsidR="00EA1062">
        <w:t>)</w:t>
      </w:r>
      <w:r w:rsidR="00AD1B8D">
        <w:t xml:space="preserve">, then this </w:t>
      </w:r>
      <w:r w:rsidR="00AD1B8D" w:rsidRPr="00AD1B8D">
        <w:rPr>
          <w:i/>
        </w:rPr>
        <w:t>String</w:t>
      </w:r>
      <w:r w:rsidR="00AD1B8D">
        <w:t xml:space="preserve"> is returned</w:t>
      </w:r>
      <w:r w:rsidR="0035009D">
        <w:t xml:space="preserve"> and t</w:t>
      </w:r>
      <w:r w:rsidR="00AD1B8D">
        <w:t xml:space="preserve">he read pointer in the file has advanced till </w:t>
      </w:r>
      <w:r w:rsidR="00EA1062">
        <w:t xml:space="preserve">after the end of the </w:t>
      </w:r>
      <w:r w:rsidR="00EA1062" w:rsidRPr="00EA1062">
        <w:rPr>
          <w:i/>
        </w:rPr>
        <w:t>String</w:t>
      </w:r>
      <w:r w:rsidR="00EA1062">
        <w:t xml:space="preserve"> representation</w:t>
      </w:r>
      <w:r w:rsidR="00AD1B8D">
        <w:t xml:space="preserve">. </w:t>
      </w:r>
      <w:r w:rsidR="0035009D">
        <w:t xml:space="preserve">If it </w:t>
      </w:r>
      <w:r w:rsidR="00AD1B8D">
        <w:t xml:space="preserve">is not a valid syntactical representation of a </w:t>
      </w:r>
      <w:r w:rsidR="00AD1B8D" w:rsidRPr="003522B2">
        <w:rPr>
          <w:i/>
        </w:rPr>
        <w:t>String</w:t>
      </w:r>
      <w:r w:rsidR="00AD1B8D">
        <w:t xml:space="preserve">, an error is generated. </w:t>
      </w:r>
      <w:r w:rsidR="0035009D">
        <w:t>If no double quote character is encountered</w:t>
      </w:r>
      <w:r w:rsidR="00AD1B8D">
        <w:t xml:space="preserve">, </w:t>
      </w:r>
      <w:r w:rsidR="00AD1B8D" w:rsidRPr="00AD1B8D">
        <w:rPr>
          <w:b/>
        </w:rPr>
        <w:t>nil</w:t>
      </w:r>
      <w:r w:rsidR="00AD1B8D">
        <w:t xml:space="preserve"> is returned.</w:t>
      </w:r>
    </w:p>
    <w:p w14:paraId="75114DF6" w14:textId="77777777" w:rsidR="00B070F9" w:rsidRDefault="00B070F9" w:rsidP="00B070F9">
      <w:pPr>
        <w:pStyle w:val="Heading1"/>
      </w:pPr>
      <w:proofErr w:type="spellStart"/>
      <w:r>
        <w:t>FileOut</w:t>
      </w:r>
      <w:proofErr w:type="spellEnd"/>
    </w:p>
    <w:p w14:paraId="33E8DCF1" w14:textId="77777777" w:rsidR="00990D25" w:rsidRDefault="00990D25" w:rsidP="00990D25">
      <w:r>
        <w:t xml:space="preserve">This class extends </w:t>
      </w:r>
      <w:r w:rsidRPr="00BF35A3">
        <w:rPr>
          <w:rStyle w:val="Classname"/>
        </w:rPr>
        <w:t>Object</w:t>
      </w:r>
      <w:r>
        <w:t>. It provides a means to write information to files.</w:t>
      </w:r>
      <w:r w:rsidR="00B90672">
        <w:t xml:space="preserve"> Creating a new </w:t>
      </w:r>
      <w:proofErr w:type="spellStart"/>
      <w:r w:rsidR="00B90672" w:rsidRPr="00BF35A3">
        <w:rPr>
          <w:rStyle w:val="Classname"/>
        </w:rPr>
        <w:t>FileOut</w:t>
      </w:r>
      <w:proofErr w:type="spellEnd"/>
      <w:r w:rsidR="00B90672">
        <w:t xml:space="preserve"> yields an object without referring to any concrete file.</w:t>
      </w:r>
    </w:p>
    <w:p w14:paraId="0770C5B9" w14:textId="6CED2E93" w:rsidR="00C12879" w:rsidRDefault="00C12879" w:rsidP="00C12879">
      <w:r w:rsidRPr="00BF35A3">
        <w:rPr>
          <w:rStyle w:val="Code"/>
        </w:rPr>
        <w:t>destination(s: String)</w:t>
      </w:r>
      <w:r w:rsidR="00005408">
        <w:rPr>
          <w:rStyle w:val="Code"/>
        </w:rPr>
        <w:t>:</w:t>
      </w:r>
      <w:r w:rsidRPr="00BF35A3">
        <w:rPr>
          <w:rStyle w:val="Code"/>
        </w:rPr>
        <w:t xml:space="preserve"> </w:t>
      </w:r>
      <w:proofErr w:type="spellStart"/>
      <w:r w:rsidRPr="00BF35A3">
        <w:rPr>
          <w:rStyle w:val="Code"/>
        </w:rPr>
        <w:t>FileOut</w:t>
      </w:r>
      <w:proofErr w:type="spellEnd"/>
      <w:r w:rsidRPr="00BF35A3">
        <w:rPr>
          <w:rStyle w:val="Code"/>
        </w:rPr>
        <w:br/>
      </w:r>
      <w:r>
        <w:t xml:space="preserve">Specifies the file to be referred to for writing information to. s is a file name (possibly with an absolute or relative path reference – </w:t>
      </w:r>
      <w:r w:rsidR="00336A5B">
        <w:t>where the syntactic symbols / and \ for path references can be used interchangeably independent of OS)</w:t>
      </w:r>
      <w:r>
        <w:t xml:space="preserve">. In case a file with destination indicated by </w:t>
      </w:r>
      <w:r w:rsidR="00E970D5">
        <w:t xml:space="preserve">s </w:t>
      </w:r>
      <w:r>
        <w:t>already exists, that particular file is emptied. It returns the receiver.</w:t>
      </w:r>
    </w:p>
    <w:p w14:paraId="0C5DF837" w14:textId="77777777" w:rsidR="00C12879" w:rsidRDefault="00C12879" w:rsidP="00C12879">
      <w:r w:rsidRPr="00BF35A3">
        <w:rPr>
          <w:rStyle w:val="Code"/>
        </w:rPr>
        <w:t>open</w:t>
      </w:r>
      <w:r w:rsidR="00005408">
        <w:rPr>
          <w:rStyle w:val="Code"/>
        </w:rPr>
        <w:t>:</w:t>
      </w:r>
      <w:r w:rsidRPr="00BF35A3">
        <w:rPr>
          <w:rStyle w:val="Code"/>
        </w:rPr>
        <w:t xml:space="preserve"> </w:t>
      </w:r>
      <w:proofErr w:type="spellStart"/>
      <w:r w:rsidRPr="00BF35A3">
        <w:rPr>
          <w:rStyle w:val="Code"/>
        </w:rPr>
        <w:t>FileOut</w:t>
      </w:r>
      <w:proofErr w:type="spellEnd"/>
      <w:r w:rsidRPr="00BF35A3">
        <w:rPr>
          <w:rStyle w:val="Code"/>
        </w:rPr>
        <w:br/>
      </w:r>
      <w:r>
        <w:t xml:space="preserve">(Re-)opens the referred file for write access. Performing such write accesses will result in first clearing all existing information in the file (if any). It assumes that method </w:t>
      </w:r>
      <w:r w:rsidRPr="00BF35A3">
        <w:rPr>
          <w:rStyle w:val="Classname"/>
        </w:rPr>
        <w:t>destination</w:t>
      </w:r>
      <w:r>
        <w:t xml:space="preserve"> has previously </w:t>
      </w:r>
      <w:r>
        <w:lastRenderedPageBreak/>
        <w:t>been called to identify the concrete file to refer to. Otherwise, an error is generated. It returns the receiver.</w:t>
      </w:r>
    </w:p>
    <w:p w14:paraId="0C081DB1" w14:textId="77777777" w:rsidR="00990D25" w:rsidRPr="00BF35A3" w:rsidRDefault="00990D25" w:rsidP="00BC210F">
      <w:pPr>
        <w:keepNext/>
        <w:rPr>
          <w:rStyle w:val="Code"/>
        </w:rPr>
      </w:pPr>
      <w:r w:rsidRPr="00BF35A3">
        <w:rPr>
          <w:rStyle w:val="Code"/>
        </w:rPr>
        <w:t>append</w:t>
      </w:r>
      <w:r w:rsidR="00005408">
        <w:rPr>
          <w:rStyle w:val="Code"/>
        </w:rPr>
        <w:t>:</w:t>
      </w:r>
      <w:r w:rsidRPr="00BF35A3">
        <w:rPr>
          <w:rStyle w:val="Code"/>
        </w:rPr>
        <w:t xml:space="preserve"> </w:t>
      </w:r>
      <w:proofErr w:type="spellStart"/>
      <w:r w:rsidRPr="00BF35A3">
        <w:rPr>
          <w:rStyle w:val="Code"/>
        </w:rPr>
        <w:t>FileOut</w:t>
      </w:r>
      <w:proofErr w:type="spellEnd"/>
    </w:p>
    <w:p w14:paraId="2E67BC42" w14:textId="77777777" w:rsidR="00EA748D" w:rsidRDefault="00990D25" w:rsidP="00EA748D">
      <w:r>
        <w:t xml:space="preserve">(Re-)opens the referred file for write access. Performing such write accesses will result in appending the written information without overwriting the existing information in the file (if any). It assumes that method </w:t>
      </w:r>
      <w:r w:rsidRPr="00BF35A3">
        <w:rPr>
          <w:rStyle w:val="Classname"/>
        </w:rPr>
        <w:t>destination</w:t>
      </w:r>
      <w:r>
        <w:t xml:space="preserve"> has previously been called to identify the concrete file to refer to. Otherwise, an error is generated.</w:t>
      </w:r>
      <w:r w:rsidR="00783749">
        <w:t xml:space="preserve"> It returns the receiver.</w:t>
      </w:r>
    </w:p>
    <w:p w14:paraId="5CAE0937" w14:textId="77777777" w:rsidR="00990D25" w:rsidRDefault="00EA748D" w:rsidP="00EA748D">
      <w:r>
        <w:rPr>
          <w:rStyle w:val="Code"/>
        </w:rPr>
        <w:t>flush:</w:t>
      </w:r>
      <w:r w:rsidRPr="00BF35A3">
        <w:rPr>
          <w:rStyle w:val="Code"/>
        </w:rPr>
        <w:t xml:space="preserve"> </w:t>
      </w:r>
      <w:proofErr w:type="spellStart"/>
      <w:r w:rsidRPr="00BF35A3">
        <w:rPr>
          <w:rStyle w:val="Code"/>
        </w:rPr>
        <w:t>FileOut</w:t>
      </w:r>
      <w:proofErr w:type="spellEnd"/>
      <w:r w:rsidRPr="00BF35A3">
        <w:rPr>
          <w:rStyle w:val="Code"/>
        </w:rPr>
        <w:br/>
      </w:r>
      <w:r>
        <w:t>This method flushes all write buffers</w:t>
      </w:r>
      <w:r w:rsidR="00336A5B">
        <w:t xml:space="preserve"> to file</w:t>
      </w:r>
      <w:r>
        <w:t>. It returns the receiver.</w:t>
      </w:r>
    </w:p>
    <w:p w14:paraId="1BA469A3" w14:textId="77777777" w:rsidR="00990D25" w:rsidRDefault="00990D25" w:rsidP="00990D25">
      <w:r w:rsidRPr="00BF35A3">
        <w:rPr>
          <w:rStyle w:val="Code"/>
        </w:rPr>
        <w:t>close</w:t>
      </w:r>
      <w:r w:rsidR="00005408">
        <w:rPr>
          <w:rStyle w:val="Code"/>
        </w:rPr>
        <w:t>:</w:t>
      </w:r>
      <w:r w:rsidRPr="00BF35A3">
        <w:rPr>
          <w:rStyle w:val="Code"/>
        </w:rPr>
        <w:t xml:space="preserve"> </w:t>
      </w:r>
      <w:proofErr w:type="spellStart"/>
      <w:r w:rsidRPr="00BF35A3">
        <w:rPr>
          <w:rStyle w:val="Code"/>
        </w:rPr>
        <w:t>FileOut</w:t>
      </w:r>
      <w:proofErr w:type="spellEnd"/>
      <w:r w:rsidR="001E4B96" w:rsidRPr="00BF35A3">
        <w:rPr>
          <w:rStyle w:val="Code"/>
        </w:rPr>
        <w:br/>
      </w:r>
      <w:r>
        <w:t>This method flushes all write buffers and releases the referred file for further access.</w:t>
      </w:r>
      <w:r w:rsidR="00783749">
        <w:t xml:space="preserve"> It returns the receiver.</w:t>
      </w:r>
    </w:p>
    <w:p w14:paraId="0D753FD9" w14:textId="77777777" w:rsidR="008F69D0" w:rsidRDefault="00C12879" w:rsidP="00C0741D">
      <w:r>
        <w:rPr>
          <w:rStyle w:val="Code"/>
        </w:rPr>
        <w:t>write</w:t>
      </w:r>
      <w:r w:rsidR="008F69D0" w:rsidRPr="00BF35A3">
        <w:rPr>
          <w:rStyle w:val="Code"/>
        </w:rPr>
        <w:t>(s: String)</w:t>
      </w:r>
      <w:r w:rsidR="00005408">
        <w:rPr>
          <w:rStyle w:val="Code"/>
        </w:rPr>
        <w:t>:</w:t>
      </w:r>
      <w:r w:rsidR="008F69D0" w:rsidRPr="00BF35A3">
        <w:rPr>
          <w:rStyle w:val="Code"/>
        </w:rPr>
        <w:t xml:space="preserve"> </w:t>
      </w:r>
      <w:proofErr w:type="spellStart"/>
      <w:r w:rsidR="008F69D0" w:rsidRPr="00BF35A3">
        <w:rPr>
          <w:rStyle w:val="Code"/>
        </w:rPr>
        <w:t>FileOut</w:t>
      </w:r>
      <w:proofErr w:type="spellEnd"/>
      <w:r w:rsidR="008F69D0" w:rsidRPr="00BF35A3">
        <w:rPr>
          <w:rStyle w:val="Code"/>
        </w:rPr>
        <w:br/>
      </w:r>
      <w:r w:rsidR="008F69D0">
        <w:t xml:space="preserve">Writes the </w:t>
      </w:r>
      <w:r w:rsidR="008F69D0" w:rsidRPr="00BF35A3">
        <w:rPr>
          <w:rStyle w:val="Classname"/>
        </w:rPr>
        <w:t>String</w:t>
      </w:r>
      <w:r w:rsidR="008F69D0">
        <w:t xml:space="preserve"> </w:t>
      </w:r>
      <w:r w:rsidR="008F69D0" w:rsidRPr="00BF35A3">
        <w:rPr>
          <w:rStyle w:val="Classname"/>
        </w:rPr>
        <w:t>s</w:t>
      </w:r>
      <w:r w:rsidR="008F69D0">
        <w:t xml:space="preserve"> to the referred file (not its syntactic representation).</w:t>
      </w:r>
      <w:r w:rsidR="00783749">
        <w:t xml:space="preserve"> It returns the receiver.</w:t>
      </w:r>
    </w:p>
    <w:p w14:paraId="661F330F" w14:textId="77777777" w:rsidR="00C12879" w:rsidRDefault="00C12879" w:rsidP="00C0741D">
      <w:proofErr w:type="spellStart"/>
      <w:r w:rsidRPr="00BF35A3">
        <w:rPr>
          <w:rStyle w:val="Code"/>
        </w:rPr>
        <w:t>write</w:t>
      </w:r>
      <w:r>
        <w:rPr>
          <w:rStyle w:val="Code"/>
        </w:rPr>
        <w:t>Line</w:t>
      </w:r>
      <w:proofErr w:type="spellEnd"/>
      <w:r w:rsidRPr="00BF35A3">
        <w:rPr>
          <w:rStyle w:val="Code"/>
        </w:rPr>
        <w:t>(s: String)</w:t>
      </w:r>
      <w:r w:rsidR="00005408">
        <w:rPr>
          <w:rStyle w:val="Code"/>
        </w:rPr>
        <w:t>:</w:t>
      </w:r>
      <w:r w:rsidRPr="00BF35A3">
        <w:rPr>
          <w:rStyle w:val="Code"/>
        </w:rPr>
        <w:t xml:space="preserve"> </w:t>
      </w:r>
      <w:proofErr w:type="spellStart"/>
      <w:r w:rsidRPr="00BF35A3">
        <w:rPr>
          <w:rStyle w:val="Code"/>
        </w:rPr>
        <w:t>FileOut</w:t>
      </w:r>
      <w:proofErr w:type="spellEnd"/>
      <w:r w:rsidRPr="00BF35A3">
        <w:rPr>
          <w:rStyle w:val="Code"/>
        </w:rPr>
        <w:br/>
      </w:r>
      <w:r>
        <w:t xml:space="preserve">Writes the </w:t>
      </w:r>
      <w:r w:rsidR="00A948D9" w:rsidRPr="00A948D9">
        <w:rPr>
          <w:i/>
        </w:rPr>
        <w:t>String</w:t>
      </w:r>
      <w:r w:rsidR="00A948D9">
        <w:t xml:space="preserve"> s to the file (</w:t>
      </w:r>
      <w:r w:rsidR="00E64B9E">
        <w:t xml:space="preserve">its characters, </w:t>
      </w:r>
      <w:r w:rsidR="00A948D9">
        <w:t xml:space="preserve">not its syntactic representation) followed by new line character </w:t>
      </w:r>
      <w:r w:rsidR="00AD6C68">
        <w:t>LF(10)</w:t>
      </w:r>
      <w:r w:rsidR="00A948D9">
        <w:t xml:space="preserve">. </w:t>
      </w:r>
      <w:r>
        <w:t>It returns the receiver.</w:t>
      </w:r>
    </w:p>
    <w:p w14:paraId="55F6AE60" w14:textId="77777777" w:rsidR="007D188C" w:rsidRDefault="00C12879" w:rsidP="00EA748D">
      <w:proofErr w:type="spellStart"/>
      <w:r w:rsidRPr="00BF35A3">
        <w:rPr>
          <w:rStyle w:val="Code"/>
        </w:rPr>
        <w:t>writeString</w:t>
      </w:r>
      <w:proofErr w:type="spellEnd"/>
      <w:r w:rsidRPr="00BF35A3">
        <w:rPr>
          <w:rStyle w:val="Code"/>
        </w:rPr>
        <w:t>(s: String)</w:t>
      </w:r>
      <w:r w:rsidR="00005408">
        <w:rPr>
          <w:rStyle w:val="Code"/>
        </w:rPr>
        <w:t>:</w:t>
      </w:r>
      <w:r w:rsidRPr="00BF35A3">
        <w:rPr>
          <w:rStyle w:val="Code"/>
        </w:rPr>
        <w:t xml:space="preserve"> </w:t>
      </w:r>
      <w:proofErr w:type="spellStart"/>
      <w:r w:rsidRPr="00BF35A3">
        <w:rPr>
          <w:rStyle w:val="Code"/>
        </w:rPr>
        <w:t>FileOut</w:t>
      </w:r>
      <w:proofErr w:type="spellEnd"/>
      <w:r w:rsidRPr="00BF35A3">
        <w:rPr>
          <w:rStyle w:val="Code"/>
        </w:rPr>
        <w:br/>
      </w:r>
      <w:r>
        <w:t xml:space="preserve">Writes </w:t>
      </w:r>
      <w:r w:rsidR="00E64B9E">
        <w:t xml:space="preserve">a </w:t>
      </w:r>
      <w:r>
        <w:t xml:space="preserve">syntactic representation of </w:t>
      </w:r>
      <w:r>
        <w:rPr>
          <w:rStyle w:val="Classname"/>
        </w:rPr>
        <w:t>String</w:t>
      </w:r>
      <w:r>
        <w:t xml:space="preserve"> </w:t>
      </w:r>
      <w:r>
        <w:rPr>
          <w:rStyle w:val="Classname"/>
        </w:rPr>
        <w:t>s</w:t>
      </w:r>
      <w:r>
        <w:t xml:space="preserve"> to the file. In particular, s is encoded </w:t>
      </w:r>
      <w:r w:rsidR="00E64B9E">
        <w:t>as</w:t>
      </w:r>
      <w:r>
        <w:t xml:space="preserve"> detailed in</w:t>
      </w:r>
      <w:r w:rsidR="0038467B" w:rsidRPr="0038467B">
        <w:t xml:space="preserve"> </w:t>
      </w:r>
      <w:r w:rsidR="0038467B">
        <w:t>Appendix B</w:t>
      </w:r>
      <w:r>
        <w:t>. It returns the receiver.</w:t>
      </w:r>
    </w:p>
    <w:p w14:paraId="3A75A3D1" w14:textId="69CF78DD" w:rsidR="00AC72E4" w:rsidRDefault="00AC72E4" w:rsidP="00AC72E4">
      <w:pPr>
        <w:pStyle w:val="Heading1"/>
      </w:pPr>
      <w:r>
        <w:t>Console</w:t>
      </w:r>
    </w:p>
    <w:p w14:paraId="4BB2F602" w14:textId="0F52D215" w:rsidR="00EA1440" w:rsidRPr="00CA2B82" w:rsidRDefault="00EA1440" w:rsidP="00EA1440">
      <w:r>
        <w:t xml:space="preserve">This class extends </w:t>
      </w:r>
      <w:r w:rsidRPr="00BF35A3">
        <w:rPr>
          <w:rStyle w:val="Classname"/>
        </w:rPr>
        <w:t>Object</w:t>
      </w:r>
      <w:r>
        <w:t xml:space="preserve">. It implements a console like behavior in which a stream of </w:t>
      </w:r>
      <w:r w:rsidR="009556A1">
        <w:t xml:space="preserve">characters </w:t>
      </w:r>
      <w:r>
        <w:t xml:space="preserve">is presented as output to the </w:t>
      </w:r>
      <w:r w:rsidR="009556A1">
        <w:t xml:space="preserve">environment </w:t>
      </w:r>
      <w:r>
        <w:t xml:space="preserve">or a stream of </w:t>
      </w:r>
      <w:r w:rsidR="009556A1">
        <w:t>characters</w:t>
      </w:r>
      <w:r>
        <w:t xml:space="preserve"> is accepted as input from the </w:t>
      </w:r>
      <w:r w:rsidR="009556A1">
        <w:t>environment</w:t>
      </w:r>
      <w:r>
        <w:t xml:space="preserve">. Details of how the </w:t>
      </w:r>
      <w:r w:rsidR="009556A1">
        <w:t xml:space="preserve">output </w:t>
      </w:r>
      <w:r>
        <w:t xml:space="preserve">is presented or </w:t>
      </w:r>
      <w:r w:rsidR="009556A1">
        <w:t xml:space="preserve">input is </w:t>
      </w:r>
      <w:r>
        <w:t>accepted (</w:t>
      </w:r>
      <w:r w:rsidR="009556A1">
        <w:t>including the possibility t</w:t>
      </w:r>
      <w:r w:rsidR="003B04D5">
        <w:t>o not support any console input or output)</w:t>
      </w:r>
      <w:r>
        <w:t xml:space="preserve"> are left to the implementation. Multiple instances of </w:t>
      </w:r>
      <w:r w:rsidRPr="00EA1440">
        <w:rPr>
          <w:i/>
        </w:rPr>
        <w:t>Console</w:t>
      </w:r>
      <w:r>
        <w:t xml:space="preserve"> may be created. Depending on the implementation, the input/output streams may be presented separately or they may be (arbitrarily) interleaved.</w:t>
      </w:r>
    </w:p>
    <w:p w14:paraId="6A06DD43" w14:textId="46E8AC0D" w:rsidR="00E157A4" w:rsidRDefault="00E157A4" w:rsidP="00EA1440">
      <w:r>
        <w:rPr>
          <w:b/>
          <w:i/>
        </w:rPr>
        <w:t>clear:</w:t>
      </w:r>
      <w:r w:rsidRPr="007B66F4">
        <w:rPr>
          <w:b/>
          <w:i/>
        </w:rPr>
        <w:t xml:space="preserve"> </w:t>
      </w:r>
      <w:r>
        <w:rPr>
          <w:b/>
          <w:i/>
        </w:rPr>
        <w:t>Console</w:t>
      </w:r>
      <w:r w:rsidRPr="007B66F4">
        <w:rPr>
          <w:b/>
          <w:i/>
        </w:rPr>
        <w:br/>
      </w:r>
      <w:r>
        <w:t>Clears the content of the console (if supported by the implementation).</w:t>
      </w:r>
      <w:r w:rsidR="00E20CC0" w:rsidRPr="00E20CC0">
        <w:t xml:space="preserve"> </w:t>
      </w:r>
      <w:r w:rsidR="00E20CC0">
        <w:t>It returns the receiver.</w:t>
      </w:r>
    </w:p>
    <w:p w14:paraId="2164CD32" w14:textId="39FBCEED" w:rsidR="00E157A4" w:rsidRDefault="00E157A4" w:rsidP="00E157A4">
      <w:r>
        <w:rPr>
          <w:b/>
          <w:i/>
        </w:rPr>
        <w:t>label(s: String) :</w:t>
      </w:r>
      <w:r w:rsidRPr="007B66F4">
        <w:rPr>
          <w:b/>
          <w:i/>
        </w:rPr>
        <w:t xml:space="preserve"> </w:t>
      </w:r>
      <w:r>
        <w:rPr>
          <w:b/>
          <w:i/>
        </w:rPr>
        <w:t>Console</w:t>
      </w:r>
      <w:r w:rsidRPr="007B66F4">
        <w:rPr>
          <w:b/>
          <w:i/>
        </w:rPr>
        <w:br/>
      </w:r>
      <w:r>
        <w:t xml:space="preserve">Labels the console with </w:t>
      </w:r>
      <w:r w:rsidRPr="00E157A4">
        <w:rPr>
          <w:i/>
        </w:rPr>
        <w:t>String</w:t>
      </w:r>
      <w:r>
        <w:t xml:space="preserve"> s (if supported by the implementation).</w:t>
      </w:r>
      <w:r w:rsidR="00E20CC0" w:rsidRPr="00E20CC0">
        <w:t xml:space="preserve"> </w:t>
      </w:r>
      <w:r w:rsidR="00E20CC0">
        <w:t>It returns the receiver.</w:t>
      </w:r>
    </w:p>
    <w:p w14:paraId="6E9B3B29" w14:textId="4A279BF8" w:rsidR="00EA1440" w:rsidRPr="007B66F4" w:rsidRDefault="00EA1440" w:rsidP="00EA1440">
      <w:proofErr w:type="spellStart"/>
      <w:r w:rsidRPr="007B66F4">
        <w:rPr>
          <w:b/>
          <w:i/>
        </w:rPr>
        <w:t>hasLine</w:t>
      </w:r>
      <w:proofErr w:type="spellEnd"/>
      <w:r>
        <w:rPr>
          <w:b/>
          <w:i/>
        </w:rPr>
        <w:t>:</w:t>
      </w:r>
      <w:r w:rsidRPr="007B66F4">
        <w:rPr>
          <w:b/>
          <w:i/>
        </w:rPr>
        <w:t xml:space="preserve"> Boolean</w:t>
      </w:r>
      <w:r w:rsidRPr="007B66F4">
        <w:rPr>
          <w:b/>
          <w:i/>
        </w:rPr>
        <w:br/>
      </w:r>
      <w:r w:rsidRPr="007B66F4">
        <w:t xml:space="preserve">Returns </w:t>
      </w:r>
      <w:r w:rsidRPr="007B66F4">
        <w:rPr>
          <w:b/>
        </w:rPr>
        <w:t>true</w:t>
      </w:r>
      <w:r w:rsidRPr="007B66F4">
        <w:t xml:space="preserve"> in case a </w:t>
      </w:r>
      <w:r>
        <w:t xml:space="preserve">new line character LF(10) has been entered from the </w:t>
      </w:r>
      <w:r w:rsidR="00926FAB" w:rsidRPr="00926FAB">
        <w:t>console</w:t>
      </w:r>
      <w:r w:rsidR="003B04D5">
        <w:t xml:space="preserve"> input</w:t>
      </w:r>
      <w:r w:rsidR="00926FAB">
        <w:rPr>
          <w:i/>
        </w:rPr>
        <w:t xml:space="preserve"> </w:t>
      </w:r>
      <w:r w:rsidRPr="007B66F4">
        <w:t xml:space="preserve">and </w:t>
      </w:r>
      <w:r w:rsidRPr="007B66F4">
        <w:rPr>
          <w:b/>
        </w:rPr>
        <w:t>false</w:t>
      </w:r>
      <w:r w:rsidRPr="007B66F4">
        <w:t xml:space="preserve"> otherwise.</w:t>
      </w:r>
    </w:p>
    <w:p w14:paraId="68158AD5" w14:textId="58E0FBC5" w:rsidR="00EA1440" w:rsidRDefault="00EA1440" w:rsidP="00EA1440">
      <w:proofErr w:type="spellStart"/>
      <w:r w:rsidRPr="007B66F4">
        <w:rPr>
          <w:b/>
          <w:i/>
        </w:rPr>
        <w:t>readLine</w:t>
      </w:r>
      <w:proofErr w:type="spellEnd"/>
      <w:r>
        <w:rPr>
          <w:b/>
          <w:i/>
        </w:rPr>
        <w:t>:</w:t>
      </w:r>
      <w:r w:rsidRPr="007B66F4">
        <w:rPr>
          <w:b/>
          <w:i/>
        </w:rPr>
        <w:t xml:space="preserve"> String</w:t>
      </w:r>
      <w:r w:rsidRPr="007B66F4">
        <w:rPr>
          <w:b/>
          <w:i/>
        </w:rPr>
        <w:br/>
      </w:r>
      <w:r>
        <w:t xml:space="preserve">This method returns </w:t>
      </w:r>
      <w:r w:rsidRPr="00D065E8">
        <w:rPr>
          <w:b/>
        </w:rPr>
        <w:t>nil</w:t>
      </w:r>
      <w:r>
        <w:t xml:space="preserve"> in case no new line character LF(10) has been entered from the </w:t>
      </w:r>
      <w:r w:rsidR="00926FAB" w:rsidRPr="00926FAB">
        <w:t>console</w:t>
      </w:r>
      <w:r>
        <w:t xml:space="preserve">. Otherwise it returns the sequence of non-new line characters (as a </w:t>
      </w:r>
      <w:r w:rsidRPr="00D065E8">
        <w:rPr>
          <w:i/>
        </w:rPr>
        <w:t>String</w:t>
      </w:r>
      <w:r>
        <w:t xml:space="preserve">) entered from the </w:t>
      </w:r>
      <w:r w:rsidR="00926FAB" w:rsidRPr="00926FAB">
        <w:t>console</w:t>
      </w:r>
      <w:r w:rsidR="003B04D5">
        <w:t xml:space="preserve"> input</w:t>
      </w:r>
      <w:r>
        <w:t>.</w:t>
      </w:r>
      <w:r w:rsidRPr="0065507D">
        <w:t xml:space="preserve"> </w:t>
      </w:r>
      <w:r>
        <w:t xml:space="preserve">The new line </w:t>
      </w:r>
      <w:r w:rsidRPr="007B66F4">
        <w:t>character</w:t>
      </w:r>
      <w:r>
        <w:t>s</w:t>
      </w:r>
      <w:r w:rsidRPr="007B66F4">
        <w:t xml:space="preserve"> </w:t>
      </w:r>
      <w:r>
        <w:t xml:space="preserve">are not part </w:t>
      </w:r>
      <w:r w:rsidRPr="007B66F4">
        <w:t xml:space="preserve">of the </w:t>
      </w:r>
      <w:r>
        <w:t xml:space="preserve">returned </w:t>
      </w:r>
      <w:r w:rsidRPr="007B66F4">
        <w:rPr>
          <w:rStyle w:val="Classname"/>
        </w:rPr>
        <w:t>String</w:t>
      </w:r>
      <w:r w:rsidRPr="007B66F4">
        <w:t>.</w:t>
      </w:r>
    </w:p>
    <w:p w14:paraId="6FE70D37" w14:textId="7153DB39" w:rsidR="00AC72E4" w:rsidRDefault="00AC72E4" w:rsidP="00AC72E4">
      <w:r>
        <w:rPr>
          <w:rStyle w:val="Code"/>
        </w:rPr>
        <w:lastRenderedPageBreak/>
        <w:t>write</w:t>
      </w:r>
      <w:r w:rsidRPr="00BF35A3">
        <w:rPr>
          <w:rStyle w:val="Code"/>
        </w:rPr>
        <w:t>(s: String)</w:t>
      </w:r>
      <w:r>
        <w:rPr>
          <w:rStyle w:val="Code"/>
        </w:rPr>
        <w:t>:</w:t>
      </w:r>
      <w:r w:rsidRPr="00BF35A3">
        <w:rPr>
          <w:rStyle w:val="Code"/>
        </w:rPr>
        <w:t xml:space="preserve"> </w:t>
      </w:r>
      <w:r>
        <w:rPr>
          <w:rStyle w:val="Code"/>
        </w:rPr>
        <w:t>Console</w:t>
      </w:r>
      <w:r w:rsidRPr="00BF35A3">
        <w:rPr>
          <w:rStyle w:val="Code"/>
        </w:rPr>
        <w:br/>
      </w:r>
      <w:r w:rsidR="003B04D5">
        <w:t>Outputs</w:t>
      </w:r>
      <w:r w:rsidR="00CA2B82">
        <w:t xml:space="preserve"> the </w:t>
      </w:r>
      <w:r w:rsidRPr="00BF35A3">
        <w:rPr>
          <w:rStyle w:val="Classname"/>
        </w:rPr>
        <w:t>String</w:t>
      </w:r>
      <w:r>
        <w:t xml:space="preserve"> </w:t>
      </w:r>
      <w:r w:rsidRPr="00BF35A3">
        <w:rPr>
          <w:rStyle w:val="Classname"/>
        </w:rPr>
        <w:t>s</w:t>
      </w:r>
      <w:r>
        <w:t xml:space="preserve"> to the console. It returns the receiver.</w:t>
      </w:r>
    </w:p>
    <w:p w14:paraId="0DF2DC96" w14:textId="04C9A08C" w:rsidR="00AC72E4" w:rsidRDefault="00AC72E4" w:rsidP="00AC72E4">
      <w:proofErr w:type="spellStart"/>
      <w:r w:rsidRPr="00BF35A3">
        <w:rPr>
          <w:rStyle w:val="Code"/>
        </w:rPr>
        <w:t>write</w:t>
      </w:r>
      <w:r>
        <w:rPr>
          <w:rStyle w:val="Code"/>
        </w:rPr>
        <w:t>Line</w:t>
      </w:r>
      <w:proofErr w:type="spellEnd"/>
      <w:r w:rsidRPr="00BF35A3">
        <w:rPr>
          <w:rStyle w:val="Code"/>
        </w:rPr>
        <w:t>(s: String)</w:t>
      </w:r>
      <w:r>
        <w:rPr>
          <w:rStyle w:val="Code"/>
        </w:rPr>
        <w:t>:</w:t>
      </w:r>
      <w:r w:rsidRPr="00BF35A3">
        <w:rPr>
          <w:rStyle w:val="Code"/>
        </w:rPr>
        <w:t xml:space="preserve"> </w:t>
      </w:r>
      <w:r>
        <w:rPr>
          <w:rStyle w:val="Code"/>
        </w:rPr>
        <w:t>Console</w:t>
      </w:r>
      <w:r w:rsidRPr="00BF35A3">
        <w:rPr>
          <w:rStyle w:val="Code"/>
        </w:rPr>
        <w:br/>
      </w:r>
      <w:r w:rsidR="003B04D5">
        <w:t>Outputs</w:t>
      </w:r>
      <w:r w:rsidR="00CA2B82">
        <w:t xml:space="preserve"> </w:t>
      </w:r>
      <w:r>
        <w:t xml:space="preserve">the </w:t>
      </w:r>
      <w:r w:rsidRPr="00A948D9">
        <w:rPr>
          <w:i/>
        </w:rPr>
        <w:t>String</w:t>
      </w:r>
      <w:r>
        <w:t xml:space="preserve"> s to the console  followed by new line character LF(10). It returns the receiver.</w:t>
      </w:r>
    </w:p>
    <w:p w14:paraId="390525A8" w14:textId="0AB11108" w:rsidR="00AC72E4" w:rsidRDefault="00AC72E4" w:rsidP="00AC72E4">
      <w:proofErr w:type="spellStart"/>
      <w:r w:rsidRPr="00BF35A3">
        <w:rPr>
          <w:rStyle w:val="Code"/>
        </w:rPr>
        <w:t>writeString</w:t>
      </w:r>
      <w:proofErr w:type="spellEnd"/>
      <w:r w:rsidRPr="00BF35A3">
        <w:rPr>
          <w:rStyle w:val="Code"/>
        </w:rPr>
        <w:t>(s: String)</w:t>
      </w:r>
      <w:r>
        <w:rPr>
          <w:rStyle w:val="Code"/>
        </w:rPr>
        <w:t>:</w:t>
      </w:r>
      <w:r w:rsidRPr="00BF35A3">
        <w:rPr>
          <w:rStyle w:val="Code"/>
        </w:rPr>
        <w:t xml:space="preserve"> </w:t>
      </w:r>
      <w:r>
        <w:rPr>
          <w:rStyle w:val="Code"/>
        </w:rPr>
        <w:t>Console</w:t>
      </w:r>
      <w:r w:rsidRPr="00BF35A3">
        <w:rPr>
          <w:rStyle w:val="Code"/>
        </w:rPr>
        <w:br/>
      </w:r>
      <w:r w:rsidR="003B04D5">
        <w:t>Outputs</w:t>
      </w:r>
      <w:r>
        <w:t xml:space="preserve"> a syntactic representation of </w:t>
      </w:r>
      <w:r>
        <w:rPr>
          <w:rStyle w:val="Classname"/>
        </w:rPr>
        <w:t>String</w:t>
      </w:r>
      <w:r>
        <w:t xml:space="preserve"> </w:t>
      </w:r>
      <w:r>
        <w:rPr>
          <w:rStyle w:val="Classname"/>
        </w:rPr>
        <w:t>s</w:t>
      </w:r>
      <w:r>
        <w:t xml:space="preserve"> to the console. s is encoded as detailed in</w:t>
      </w:r>
      <w:r w:rsidRPr="0038467B">
        <w:t xml:space="preserve"> </w:t>
      </w:r>
      <w:r>
        <w:t>Appendix B. It returns the receiver.</w:t>
      </w:r>
    </w:p>
    <w:p w14:paraId="738C703D" w14:textId="77777777" w:rsidR="00E5110F" w:rsidRDefault="00E5110F" w:rsidP="00E5110F">
      <w:pPr>
        <w:pStyle w:val="Heading1"/>
      </w:pPr>
      <w:r>
        <w:t>Socket</w:t>
      </w:r>
    </w:p>
    <w:p w14:paraId="6DBACC6B" w14:textId="72FDECE6" w:rsidR="00F67005" w:rsidRDefault="00F67005" w:rsidP="00F67005">
      <w:r>
        <w:t xml:space="preserve">This class extends </w:t>
      </w:r>
      <w:r w:rsidRPr="00BF35A3">
        <w:rPr>
          <w:rStyle w:val="Classname"/>
        </w:rPr>
        <w:t>Object</w:t>
      </w:r>
      <w:r>
        <w:t>. It provides a means to communicate via TCP/IP through sockets.</w:t>
      </w:r>
      <w:r w:rsidR="002D0D6A">
        <w:t xml:space="preserve"> Creating a new </w:t>
      </w:r>
      <w:r w:rsidR="00134DAA" w:rsidRPr="00134DAA">
        <w:rPr>
          <w:i/>
        </w:rPr>
        <w:t>Socket</w:t>
      </w:r>
      <w:r w:rsidR="00134DAA">
        <w:t xml:space="preserve"> yields an </w:t>
      </w:r>
      <w:r w:rsidR="005954FD">
        <w:t xml:space="preserve">unconnected </w:t>
      </w:r>
      <w:r w:rsidR="00134DAA">
        <w:rPr>
          <w:rStyle w:val="Classname"/>
          <w:i w:val="0"/>
        </w:rPr>
        <w:t>TCP/IP s</w:t>
      </w:r>
      <w:r w:rsidR="00134DAA" w:rsidRPr="00134DAA">
        <w:rPr>
          <w:rStyle w:val="Classname"/>
          <w:i w:val="0"/>
        </w:rPr>
        <w:t>ocket</w:t>
      </w:r>
      <w:r w:rsidR="005954FD">
        <w:t>.</w:t>
      </w:r>
      <w:r w:rsidR="00781189">
        <w:t xml:space="preserve"> </w:t>
      </w:r>
      <w:r w:rsidR="00981A60">
        <w:t>F</w:t>
      </w:r>
      <w:r w:rsidR="00781189">
        <w:t xml:space="preserve">or simplicity reasons, a </w:t>
      </w:r>
      <w:r w:rsidR="00781189" w:rsidRPr="00781189">
        <w:rPr>
          <w:i/>
        </w:rPr>
        <w:t>Socket</w:t>
      </w:r>
      <w:r w:rsidR="00781189">
        <w:t xml:space="preserve"> supports at most one connection between a server and client.</w:t>
      </w:r>
    </w:p>
    <w:p w14:paraId="3241133E" w14:textId="77777777" w:rsidR="00B070F9" w:rsidRDefault="00AD6C68" w:rsidP="00C0741D">
      <w:proofErr w:type="spellStart"/>
      <w:r>
        <w:rPr>
          <w:rStyle w:val="Code"/>
        </w:rPr>
        <w:t>acceptFrom</w:t>
      </w:r>
      <w:proofErr w:type="spellEnd"/>
      <w:r w:rsidR="00F67005" w:rsidRPr="00BF35A3">
        <w:rPr>
          <w:rStyle w:val="Code"/>
        </w:rPr>
        <w:t>(</w:t>
      </w:r>
      <w:proofErr w:type="spellStart"/>
      <w:r w:rsidR="00C51A9B" w:rsidRPr="00BF35A3">
        <w:rPr>
          <w:rStyle w:val="Code"/>
        </w:rPr>
        <w:t>i</w:t>
      </w:r>
      <w:proofErr w:type="spellEnd"/>
      <w:r w:rsidR="00F67005" w:rsidRPr="00BF35A3">
        <w:rPr>
          <w:rStyle w:val="Code"/>
        </w:rPr>
        <w:t>: Integer)</w:t>
      </w:r>
      <w:r w:rsidR="00005408">
        <w:rPr>
          <w:rStyle w:val="Code"/>
        </w:rPr>
        <w:t>:</w:t>
      </w:r>
      <w:r w:rsidR="00F67005" w:rsidRPr="00BF35A3">
        <w:rPr>
          <w:rStyle w:val="Code"/>
        </w:rPr>
        <w:t xml:space="preserve"> Socket</w:t>
      </w:r>
      <w:r w:rsidR="001E4B96" w:rsidRPr="00BF35A3">
        <w:rPr>
          <w:rStyle w:val="Code"/>
        </w:rPr>
        <w:br/>
      </w:r>
      <w:r w:rsidR="005954FD">
        <w:t xml:space="preserve">Passively accepts </w:t>
      </w:r>
      <w:r w:rsidR="001E144B">
        <w:t xml:space="preserve">a TCP/IP connection </w:t>
      </w:r>
      <w:r w:rsidR="005954FD">
        <w:t xml:space="preserve">from local port </w:t>
      </w:r>
      <w:proofErr w:type="spellStart"/>
      <w:r w:rsidR="00C51A9B">
        <w:t>i</w:t>
      </w:r>
      <w:proofErr w:type="spellEnd"/>
      <w:r w:rsidR="00F67005">
        <w:t>.</w:t>
      </w:r>
      <w:r w:rsidR="00783749">
        <w:t xml:space="preserve"> It returns the receiver.</w:t>
      </w:r>
    </w:p>
    <w:p w14:paraId="058BFA6F" w14:textId="77777777" w:rsidR="001E144B" w:rsidRDefault="001E144B" w:rsidP="001E144B">
      <w:proofErr w:type="spellStart"/>
      <w:r w:rsidRPr="00BF35A3">
        <w:rPr>
          <w:rStyle w:val="Code"/>
        </w:rPr>
        <w:t>connectTo</w:t>
      </w:r>
      <w:proofErr w:type="spellEnd"/>
      <w:r w:rsidRPr="00BF35A3">
        <w:rPr>
          <w:rStyle w:val="Code"/>
        </w:rPr>
        <w:t>(</w:t>
      </w:r>
      <w:r w:rsidR="00C51A9B" w:rsidRPr="00BF35A3">
        <w:rPr>
          <w:rStyle w:val="Code"/>
        </w:rPr>
        <w:t>s</w:t>
      </w:r>
      <w:r w:rsidRPr="00BF35A3">
        <w:rPr>
          <w:rStyle w:val="Code"/>
        </w:rPr>
        <w:t xml:space="preserve">: String, </w:t>
      </w:r>
      <w:r w:rsidR="00C51A9B" w:rsidRPr="00BF35A3">
        <w:rPr>
          <w:rStyle w:val="Code"/>
        </w:rPr>
        <w:t>i</w:t>
      </w:r>
      <w:r w:rsidRPr="00BF35A3">
        <w:rPr>
          <w:rStyle w:val="Code"/>
        </w:rPr>
        <w:t>: Integer)</w:t>
      </w:r>
      <w:r w:rsidR="00005408">
        <w:rPr>
          <w:rStyle w:val="Code"/>
        </w:rPr>
        <w:t>:</w:t>
      </w:r>
      <w:r w:rsidRPr="00BF35A3">
        <w:rPr>
          <w:rStyle w:val="Code"/>
        </w:rPr>
        <w:t xml:space="preserve"> Socket</w:t>
      </w:r>
      <w:r w:rsidR="001E4B96" w:rsidRPr="00BF35A3">
        <w:rPr>
          <w:rStyle w:val="Code"/>
        </w:rPr>
        <w:br/>
      </w:r>
      <w:r w:rsidR="005954FD">
        <w:t xml:space="preserve">Actively establishes </w:t>
      </w:r>
      <w:r>
        <w:t xml:space="preserve">a TCP/IP connection to </w:t>
      </w:r>
      <w:r w:rsidR="005954FD">
        <w:t xml:space="preserve">a remote socket with remote </w:t>
      </w:r>
      <w:r>
        <w:t xml:space="preserve">server named </w:t>
      </w:r>
      <w:r w:rsidR="00C51A9B">
        <w:t>s</w:t>
      </w:r>
      <w:r>
        <w:t xml:space="preserve"> or with IP address </w:t>
      </w:r>
      <w:r w:rsidR="00C51A9B">
        <w:t>s</w:t>
      </w:r>
      <w:r w:rsidR="005954FD">
        <w:t xml:space="preserve"> and remote </w:t>
      </w:r>
      <w:r w:rsidR="00AD6C68">
        <w:t xml:space="preserve">port number </w:t>
      </w:r>
      <w:proofErr w:type="spellStart"/>
      <w:r w:rsidR="00C51A9B">
        <w:t>i</w:t>
      </w:r>
      <w:proofErr w:type="spellEnd"/>
      <w:r>
        <w:t>.</w:t>
      </w:r>
      <w:r w:rsidR="00783749">
        <w:t xml:space="preserve"> It returns the receiver.</w:t>
      </w:r>
    </w:p>
    <w:p w14:paraId="66131DAF" w14:textId="77777777" w:rsidR="00C12879" w:rsidRDefault="00C12879" w:rsidP="00C12879">
      <w:proofErr w:type="spellStart"/>
      <w:r w:rsidRPr="00BF35A3">
        <w:rPr>
          <w:rStyle w:val="Code"/>
        </w:rPr>
        <w:t>isConnected</w:t>
      </w:r>
      <w:proofErr w:type="spellEnd"/>
      <w:r w:rsidR="00005408">
        <w:rPr>
          <w:rStyle w:val="Code"/>
        </w:rPr>
        <w:t>:</w:t>
      </w:r>
      <w:r w:rsidRPr="00BF35A3">
        <w:rPr>
          <w:rStyle w:val="Code"/>
        </w:rPr>
        <w:t xml:space="preserve"> Boolean</w:t>
      </w:r>
      <w:r w:rsidRPr="00BF35A3">
        <w:rPr>
          <w:rStyle w:val="Code"/>
        </w:rPr>
        <w:br/>
      </w:r>
      <w:r>
        <w:t xml:space="preserve">Returns </w:t>
      </w:r>
      <w:r w:rsidRPr="001E144B">
        <w:rPr>
          <w:b/>
        </w:rPr>
        <w:t>true</w:t>
      </w:r>
      <w:r>
        <w:t xml:space="preserve"> in case </w:t>
      </w:r>
      <w:r w:rsidR="005954FD">
        <w:t>is the receiver is</w:t>
      </w:r>
      <w:r w:rsidR="00AD6C68">
        <w:t xml:space="preserve"> </w:t>
      </w:r>
      <w:r>
        <w:t xml:space="preserve">connected and </w:t>
      </w:r>
      <w:r w:rsidRPr="001E144B">
        <w:rPr>
          <w:b/>
        </w:rPr>
        <w:t>false</w:t>
      </w:r>
      <w:r>
        <w:t xml:space="preserve"> otherwise.</w:t>
      </w:r>
    </w:p>
    <w:p w14:paraId="0666A69B" w14:textId="77777777" w:rsidR="00134DAA" w:rsidRDefault="00134DAA" w:rsidP="00C12879">
      <w:proofErr w:type="spellStart"/>
      <w:r w:rsidRPr="00BF35A3">
        <w:rPr>
          <w:rStyle w:val="Code"/>
        </w:rPr>
        <w:t>is</w:t>
      </w:r>
      <w:r>
        <w:rPr>
          <w:rStyle w:val="Code"/>
        </w:rPr>
        <w:t>Disconnected</w:t>
      </w:r>
      <w:proofErr w:type="spellEnd"/>
      <w:r>
        <w:rPr>
          <w:rStyle w:val="Code"/>
        </w:rPr>
        <w:t>:</w:t>
      </w:r>
      <w:r w:rsidRPr="00BF35A3">
        <w:rPr>
          <w:rStyle w:val="Code"/>
        </w:rPr>
        <w:t xml:space="preserve"> Boolean</w:t>
      </w:r>
      <w:r>
        <w:rPr>
          <w:rStyle w:val="FootnoteReference"/>
          <w:b/>
          <w:i/>
        </w:rPr>
        <w:footnoteReference w:id="2"/>
      </w:r>
      <w:r w:rsidRPr="00BF35A3">
        <w:rPr>
          <w:rStyle w:val="Code"/>
        </w:rPr>
        <w:br/>
      </w:r>
      <w:r>
        <w:t xml:space="preserve">Returns </w:t>
      </w:r>
      <w:r w:rsidRPr="001E144B">
        <w:rPr>
          <w:b/>
        </w:rPr>
        <w:t>true</w:t>
      </w:r>
      <w:r>
        <w:t xml:space="preserve"> in case is the receiver is </w:t>
      </w:r>
      <w:r w:rsidR="002B532E">
        <w:t>dis</w:t>
      </w:r>
      <w:r>
        <w:t xml:space="preserve">connected and </w:t>
      </w:r>
      <w:r w:rsidRPr="001E144B">
        <w:rPr>
          <w:b/>
        </w:rPr>
        <w:t>false</w:t>
      </w:r>
      <w:r>
        <w:t xml:space="preserve"> otherwise.</w:t>
      </w:r>
    </w:p>
    <w:p w14:paraId="2B124E98" w14:textId="77777777" w:rsidR="001E144B" w:rsidRDefault="006C303E" w:rsidP="00C0741D">
      <w:r w:rsidRPr="00BF35A3">
        <w:rPr>
          <w:rStyle w:val="Code"/>
        </w:rPr>
        <w:t>close</w:t>
      </w:r>
      <w:r w:rsidR="00005408">
        <w:rPr>
          <w:rStyle w:val="Code"/>
        </w:rPr>
        <w:t>:</w:t>
      </w:r>
      <w:r w:rsidR="001E144B" w:rsidRPr="00BF35A3">
        <w:rPr>
          <w:rStyle w:val="Code"/>
        </w:rPr>
        <w:t xml:space="preserve"> Socket</w:t>
      </w:r>
      <w:r w:rsidR="001E4B96" w:rsidRPr="00BF35A3">
        <w:rPr>
          <w:rStyle w:val="Code"/>
        </w:rPr>
        <w:br/>
      </w:r>
      <w:r w:rsidR="001E144B">
        <w:t xml:space="preserve">Releases the concrete socket </w:t>
      </w:r>
      <w:r w:rsidR="00B96D31">
        <w:t xml:space="preserve">(if it was created) </w:t>
      </w:r>
      <w:r w:rsidR="001E144B">
        <w:t>for further communication.</w:t>
      </w:r>
      <w:r w:rsidR="00783749">
        <w:t xml:space="preserve"> It returns the receiver.</w:t>
      </w:r>
    </w:p>
    <w:p w14:paraId="785DDF3A" w14:textId="77777777" w:rsidR="001E144B" w:rsidRDefault="001E144B" w:rsidP="00C0741D">
      <w:proofErr w:type="spellStart"/>
      <w:r w:rsidRPr="00BF35A3">
        <w:rPr>
          <w:rStyle w:val="Code"/>
        </w:rPr>
        <w:t>has</w:t>
      </w:r>
      <w:r w:rsidR="002446BB" w:rsidRPr="00BF35A3">
        <w:rPr>
          <w:rStyle w:val="Code"/>
        </w:rPr>
        <w:t>Characters</w:t>
      </w:r>
      <w:proofErr w:type="spellEnd"/>
      <w:r w:rsidR="00C51A9B" w:rsidRPr="00BF35A3">
        <w:rPr>
          <w:rStyle w:val="Code"/>
        </w:rPr>
        <w:t>(</w:t>
      </w:r>
      <w:proofErr w:type="spellStart"/>
      <w:r w:rsidR="00C51A9B" w:rsidRPr="00BF35A3">
        <w:rPr>
          <w:rStyle w:val="Code"/>
        </w:rPr>
        <w:t>i</w:t>
      </w:r>
      <w:proofErr w:type="spellEnd"/>
      <w:r w:rsidR="00C51A9B" w:rsidRPr="00BF35A3">
        <w:rPr>
          <w:rStyle w:val="Code"/>
        </w:rPr>
        <w:t>: Integer)</w:t>
      </w:r>
      <w:r w:rsidR="00005408">
        <w:rPr>
          <w:rStyle w:val="Code"/>
        </w:rPr>
        <w:t>:</w:t>
      </w:r>
      <w:r w:rsidRPr="00BF35A3">
        <w:rPr>
          <w:rStyle w:val="Code"/>
        </w:rPr>
        <w:t xml:space="preserve"> Boolean</w:t>
      </w:r>
      <w:r w:rsidR="001E4B96" w:rsidRPr="00BF35A3">
        <w:rPr>
          <w:rStyle w:val="Code"/>
        </w:rPr>
        <w:br/>
      </w:r>
      <w:r>
        <w:t xml:space="preserve">Returns </w:t>
      </w:r>
      <w:r w:rsidRPr="001E144B">
        <w:rPr>
          <w:b/>
        </w:rPr>
        <w:t>true</w:t>
      </w:r>
      <w:r>
        <w:t xml:space="preserve"> in case there </w:t>
      </w:r>
      <w:r w:rsidR="00C51A9B">
        <w:t xml:space="preserve">are at least </w:t>
      </w:r>
      <w:proofErr w:type="spellStart"/>
      <w:r w:rsidR="00C51A9B">
        <w:t>i</w:t>
      </w:r>
      <w:proofErr w:type="spellEnd"/>
      <w:r w:rsidR="00C51A9B">
        <w:t xml:space="preserve"> characters </w:t>
      </w:r>
      <w:r>
        <w:t xml:space="preserve">available for reading and </w:t>
      </w:r>
      <w:r w:rsidRPr="001E144B">
        <w:rPr>
          <w:b/>
        </w:rPr>
        <w:t xml:space="preserve">false </w:t>
      </w:r>
      <w:r>
        <w:t>otherwise.</w:t>
      </w:r>
    </w:p>
    <w:p w14:paraId="4449B53F" w14:textId="77777777" w:rsidR="00B96D31" w:rsidRDefault="00C12879" w:rsidP="00C12879">
      <w:r w:rsidRPr="00BF35A3">
        <w:rPr>
          <w:rStyle w:val="Code"/>
        </w:rPr>
        <w:t>read(</w:t>
      </w:r>
      <w:proofErr w:type="spellStart"/>
      <w:r w:rsidRPr="00BF35A3">
        <w:rPr>
          <w:rStyle w:val="Code"/>
        </w:rPr>
        <w:t>i</w:t>
      </w:r>
      <w:proofErr w:type="spellEnd"/>
      <w:r w:rsidRPr="00BF35A3">
        <w:rPr>
          <w:rStyle w:val="Code"/>
        </w:rPr>
        <w:t>: Integer)</w:t>
      </w:r>
      <w:r w:rsidR="00005408">
        <w:rPr>
          <w:rStyle w:val="Code"/>
        </w:rPr>
        <w:t>:</w:t>
      </w:r>
      <w:r w:rsidRPr="00BF35A3">
        <w:rPr>
          <w:rStyle w:val="Code"/>
        </w:rPr>
        <w:t xml:space="preserve"> String</w:t>
      </w:r>
      <w:r w:rsidRPr="00BF35A3">
        <w:rPr>
          <w:rStyle w:val="Code"/>
        </w:rPr>
        <w:br/>
      </w:r>
      <w:r>
        <w:t xml:space="preserve">This method reads the next </w:t>
      </w:r>
      <w:r w:rsidR="00B96D31">
        <w:t xml:space="preserve">sequence of </w:t>
      </w:r>
      <w:proofErr w:type="spellStart"/>
      <w:r>
        <w:t>i</w:t>
      </w:r>
      <w:proofErr w:type="spellEnd"/>
      <w:r>
        <w:t xml:space="preserve"> </w:t>
      </w:r>
      <w:r w:rsidR="00B96D31">
        <w:t xml:space="preserve">available </w:t>
      </w:r>
      <w:r>
        <w:t>characters and returns th</w:t>
      </w:r>
      <w:r w:rsidR="00E64B9E">
        <w:t>em</w:t>
      </w:r>
      <w:r>
        <w:t xml:space="preserve"> as a </w:t>
      </w:r>
      <w:r w:rsidRPr="00BF35A3">
        <w:rPr>
          <w:rStyle w:val="Classname"/>
        </w:rPr>
        <w:t xml:space="preserve">String </w:t>
      </w:r>
      <w:r>
        <w:t xml:space="preserve">if </w:t>
      </w:r>
      <w:proofErr w:type="spellStart"/>
      <w:r>
        <w:t>i</w:t>
      </w:r>
      <w:proofErr w:type="spellEnd"/>
      <w:r>
        <w:t xml:space="preserve"> is non</w:t>
      </w:r>
      <w:r w:rsidR="00DF178F">
        <w:t>-</w:t>
      </w:r>
      <w:r>
        <w:t xml:space="preserve">negative. If </w:t>
      </w:r>
      <w:r w:rsidR="00E704CD">
        <w:t xml:space="preserve">fewer </w:t>
      </w:r>
      <w:r>
        <w:t xml:space="preserve">than </w:t>
      </w:r>
      <w:proofErr w:type="spellStart"/>
      <w:r>
        <w:t>i</w:t>
      </w:r>
      <w:proofErr w:type="spellEnd"/>
      <w:r>
        <w:t xml:space="preserve"> characters are available, a </w:t>
      </w:r>
      <w:r w:rsidRPr="00BF35A3">
        <w:rPr>
          <w:rStyle w:val="Classname"/>
        </w:rPr>
        <w:t>String</w:t>
      </w:r>
      <w:r>
        <w:t xml:space="preserve"> is returned consisting of the number of available characters.</w:t>
      </w:r>
      <w:r w:rsidR="00B96D31">
        <w:t xml:space="preserve"> The read pointer has been advanced till after the last read character.</w:t>
      </w:r>
      <w:r>
        <w:t xml:space="preserve"> In case </w:t>
      </w:r>
      <w:proofErr w:type="spellStart"/>
      <w:r>
        <w:t>i</w:t>
      </w:r>
      <w:proofErr w:type="spellEnd"/>
      <w:r>
        <w:t xml:space="preserve"> is negative</w:t>
      </w:r>
      <w:r w:rsidR="003522B2">
        <w:t>,</w:t>
      </w:r>
      <w:r>
        <w:t xml:space="preserve"> an error is produced.</w:t>
      </w:r>
    </w:p>
    <w:p w14:paraId="5ABB116B" w14:textId="77777777" w:rsidR="00C12879" w:rsidRPr="007B66F4" w:rsidRDefault="00C12879" w:rsidP="00C12879">
      <w:proofErr w:type="spellStart"/>
      <w:r w:rsidRPr="007B66F4">
        <w:rPr>
          <w:rStyle w:val="Code"/>
        </w:rPr>
        <w:t>hasCharacter</w:t>
      </w:r>
      <w:proofErr w:type="spellEnd"/>
      <w:r w:rsidRPr="007B66F4">
        <w:rPr>
          <w:rStyle w:val="Code"/>
        </w:rPr>
        <w:t>(c: Char)</w:t>
      </w:r>
      <w:r w:rsidR="00005408">
        <w:rPr>
          <w:rStyle w:val="Code"/>
        </w:rPr>
        <w:t>:</w:t>
      </w:r>
      <w:r w:rsidRPr="007B66F4">
        <w:rPr>
          <w:rStyle w:val="Code"/>
        </w:rPr>
        <w:t xml:space="preserve"> Boolean</w:t>
      </w:r>
      <w:r w:rsidRPr="007B66F4">
        <w:rPr>
          <w:rStyle w:val="Code"/>
        </w:rPr>
        <w:br/>
      </w:r>
      <w:r w:rsidRPr="007B66F4">
        <w:t xml:space="preserve">Returns </w:t>
      </w:r>
      <w:r w:rsidRPr="007B66F4">
        <w:rPr>
          <w:b/>
        </w:rPr>
        <w:t>true</w:t>
      </w:r>
      <w:r w:rsidRPr="007B66F4">
        <w:t xml:space="preserve"> in case there is at least one occurrence of character c available for reading and </w:t>
      </w:r>
      <w:r w:rsidRPr="007B66F4">
        <w:rPr>
          <w:b/>
        </w:rPr>
        <w:t xml:space="preserve">false </w:t>
      </w:r>
      <w:r w:rsidRPr="007B66F4">
        <w:t>otherwise.</w:t>
      </w:r>
    </w:p>
    <w:p w14:paraId="5598266A" w14:textId="77777777" w:rsidR="0048731D" w:rsidRPr="0048731D" w:rsidRDefault="00C12879" w:rsidP="00C12879">
      <w:pPr>
        <w:rPr>
          <w:b/>
        </w:rPr>
      </w:pPr>
      <w:proofErr w:type="spellStart"/>
      <w:r w:rsidRPr="007B66F4">
        <w:rPr>
          <w:rStyle w:val="Code"/>
        </w:rPr>
        <w:t>readUntil</w:t>
      </w:r>
      <w:proofErr w:type="spellEnd"/>
      <w:r w:rsidRPr="007B66F4">
        <w:rPr>
          <w:rStyle w:val="Code"/>
        </w:rPr>
        <w:t>(c: Char)</w:t>
      </w:r>
      <w:r w:rsidR="00005408">
        <w:rPr>
          <w:rStyle w:val="Code"/>
        </w:rPr>
        <w:t>:</w:t>
      </w:r>
      <w:r w:rsidRPr="007B66F4">
        <w:rPr>
          <w:rStyle w:val="Code"/>
        </w:rPr>
        <w:t xml:space="preserve"> String</w:t>
      </w:r>
      <w:r w:rsidRPr="007B66F4">
        <w:rPr>
          <w:rStyle w:val="Code"/>
        </w:rPr>
        <w:br/>
      </w:r>
      <w:r w:rsidR="0048731D">
        <w:t xml:space="preserve">This method returns </w:t>
      </w:r>
      <w:r w:rsidR="0048731D" w:rsidRPr="0048731D">
        <w:rPr>
          <w:b/>
        </w:rPr>
        <w:t>nil</w:t>
      </w:r>
      <w:r w:rsidR="0048731D">
        <w:t xml:space="preserve"> if there are no characters available for reading</w:t>
      </w:r>
      <w:r w:rsidR="00DB24EE">
        <w:t xml:space="preserve"> (without advancing the read pointer)</w:t>
      </w:r>
      <w:r w:rsidR="0048731D">
        <w:t xml:space="preserve">. Otherwise, it </w:t>
      </w:r>
      <w:r w:rsidRPr="007B66F4">
        <w:t xml:space="preserve">returns the sequence of characters (as a </w:t>
      </w:r>
      <w:r w:rsidRPr="007B66F4">
        <w:rPr>
          <w:rStyle w:val="Classname"/>
        </w:rPr>
        <w:t>String</w:t>
      </w:r>
      <w:r w:rsidRPr="007B66F4">
        <w:t xml:space="preserve">) until the next first occurrence of character c, </w:t>
      </w:r>
      <w:r w:rsidR="0048731D">
        <w:t>or the sequence of all available characters in case character c does not occur</w:t>
      </w:r>
      <w:r w:rsidRPr="007B66F4">
        <w:t xml:space="preserve">. </w:t>
      </w:r>
      <w:r w:rsidR="0048731D">
        <w:t xml:space="preserve">The read </w:t>
      </w:r>
      <w:r w:rsidR="0048731D">
        <w:lastRenderedPageBreak/>
        <w:t>pointer has been advanced till after the last read character.</w:t>
      </w:r>
      <w:r w:rsidR="0048731D" w:rsidRPr="007B66F4">
        <w:t xml:space="preserve"> </w:t>
      </w:r>
      <w:r w:rsidR="0048731D">
        <w:t>The c</w:t>
      </w:r>
      <w:r w:rsidR="0048731D" w:rsidRPr="007B66F4">
        <w:t xml:space="preserve">haracter </w:t>
      </w:r>
      <w:r w:rsidRPr="007B66F4">
        <w:t xml:space="preserve">c is not returned as part of the </w:t>
      </w:r>
      <w:r w:rsidRPr="007B66F4">
        <w:rPr>
          <w:rStyle w:val="Classname"/>
        </w:rPr>
        <w:t>String.</w:t>
      </w:r>
    </w:p>
    <w:p w14:paraId="4906839A" w14:textId="77777777" w:rsidR="00C12879" w:rsidRPr="007B66F4" w:rsidRDefault="00C12879" w:rsidP="00C12879">
      <w:proofErr w:type="spellStart"/>
      <w:r w:rsidRPr="007B66F4">
        <w:rPr>
          <w:b/>
          <w:i/>
        </w:rPr>
        <w:t>hasWord</w:t>
      </w:r>
      <w:proofErr w:type="spellEnd"/>
      <w:r w:rsidR="00005408">
        <w:rPr>
          <w:b/>
          <w:i/>
        </w:rPr>
        <w:t>:</w:t>
      </w:r>
      <w:r w:rsidRPr="007B66F4">
        <w:rPr>
          <w:b/>
          <w:i/>
        </w:rPr>
        <w:t xml:space="preserve"> Boolean</w:t>
      </w:r>
      <w:r w:rsidRPr="007B66F4">
        <w:rPr>
          <w:b/>
          <w:i/>
        </w:rPr>
        <w:br/>
      </w:r>
      <w:r w:rsidRPr="007B66F4">
        <w:t xml:space="preserve">Returns </w:t>
      </w:r>
      <w:r w:rsidRPr="007B66F4">
        <w:rPr>
          <w:b/>
        </w:rPr>
        <w:t>true</w:t>
      </w:r>
      <w:r w:rsidRPr="007B66F4">
        <w:t xml:space="preserve"> in case a </w:t>
      </w:r>
      <w:r w:rsidR="00E64B9E">
        <w:t xml:space="preserve">non-empty </w:t>
      </w:r>
      <w:r w:rsidRPr="007B66F4">
        <w:t xml:space="preserve">sequence of </w:t>
      </w:r>
      <w:r w:rsidR="00A104EF">
        <w:t xml:space="preserve">non-white space </w:t>
      </w:r>
      <w:r w:rsidRPr="007B66F4">
        <w:t xml:space="preserve">characters is available </w:t>
      </w:r>
      <w:r w:rsidR="00A104EF">
        <w:t>for reading</w:t>
      </w:r>
      <w:r w:rsidR="0065507D">
        <w:t>,</w:t>
      </w:r>
      <w:r w:rsidR="00A104EF">
        <w:t xml:space="preserve"> </w:t>
      </w:r>
      <w:r w:rsidR="00E64B9E">
        <w:t xml:space="preserve">preceded by a possibly empty </w:t>
      </w:r>
      <w:r w:rsidR="007425AE">
        <w:t>sequence</w:t>
      </w:r>
      <w:r w:rsidR="00E64B9E">
        <w:t xml:space="preserve"> of white-space characters and </w:t>
      </w:r>
      <w:r w:rsidRPr="007B66F4">
        <w:t>succeeded by a</w:t>
      </w:r>
      <w:r w:rsidR="00E64B9E">
        <w:t>t least one</w:t>
      </w:r>
      <w:r w:rsidRPr="007B66F4">
        <w:t xml:space="preserve"> white space character</w:t>
      </w:r>
      <w:r w:rsidR="003522B2">
        <w:t xml:space="preserve">. Otherwise, it </w:t>
      </w:r>
      <w:r w:rsidR="00CE1CF8">
        <w:t>returns</w:t>
      </w:r>
      <w:r w:rsidR="00CE1CF8" w:rsidRPr="007B66F4">
        <w:rPr>
          <w:b/>
        </w:rPr>
        <w:t xml:space="preserve"> false</w:t>
      </w:r>
      <w:r w:rsidRPr="007B66F4">
        <w:t>.</w:t>
      </w:r>
    </w:p>
    <w:p w14:paraId="19F395A5" w14:textId="77777777" w:rsidR="0065507D" w:rsidRPr="007B66F4" w:rsidRDefault="00C12879" w:rsidP="00C12879">
      <w:proofErr w:type="spellStart"/>
      <w:r w:rsidRPr="007B66F4">
        <w:rPr>
          <w:b/>
          <w:i/>
        </w:rPr>
        <w:t>readWord</w:t>
      </w:r>
      <w:proofErr w:type="spellEnd"/>
      <w:r w:rsidR="00005408">
        <w:rPr>
          <w:b/>
          <w:i/>
        </w:rPr>
        <w:t>:</w:t>
      </w:r>
      <w:r w:rsidRPr="007B66F4">
        <w:rPr>
          <w:b/>
          <w:i/>
        </w:rPr>
        <w:t xml:space="preserve"> String</w:t>
      </w:r>
      <w:r w:rsidRPr="007B66F4">
        <w:rPr>
          <w:b/>
          <w:i/>
        </w:rPr>
        <w:br/>
      </w:r>
      <w:r w:rsidR="0065507D">
        <w:t xml:space="preserve">This method returns </w:t>
      </w:r>
      <w:r w:rsidR="0065507D" w:rsidRPr="0065507D">
        <w:rPr>
          <w:b/>
        </w:rPr>
        <w:t>nil</w:t>
      </w:r>
      <w:r w:rsidR="0065507D">
        <w:t xml:space="preserve"> in case no sequence of non-white space characters is available that </w:t>
      </w:r>
      <w:r w:rsidR="00E64B9E">
        <w:t xml:space="preserve">is </w:t>
      </w:r>
      <w:r w:rsidR="0065507D">
        <w:t>succeeded by a white space character</w:t>
      </w:r>
      <w:r w:rsidR="00DB24EE">
        <w:t xml:space="preserve"> (without advancing the read pointer)</w:t>
      </w:r>
      <w:r w:rsidR="0065507D">
        <w:t xml:space="preserve">. Otherwise, it returns the sequence of non-white space characters (as a </w:t>
      </w:r>
      <w:r w:rsidR="0065507D" w:rsidRPr="0065507D">
        <w:rPr>
          <w:i/>
        </w:rPr>
        <w:t>String</w:t>
      </w:r>
      <w:r w:rsidR="0065507D">
        <w:t xml:space="preserve">) </w:t>
      </w:r>
      <w:r w:rsidR="00E64B9E">
        <w:t xml:space="preserve">after a possibly empty sequence of white-space characters, </w:t>
      </w:r>
      <w:r w:rsidR="0065507D" w:rsidRPr="007B66F4">
        <w:t xml:space="preserve">until the first white space character </w:t>
      </w:r>
      <w:r w:rsidR="0065507D">
        <w:t xml:space="preserve">after this sequence. The read pointer has been advanced till </w:t>
      </w:r>
      <w:r w:rsidR="00736266">
        <w:t xml:space="preserve">immediately </w:t>
      </w:r>
      <w:r w:rsidR="00CE1CF8">
        <w:t>after the</w:t>
      </w:r>
      <w:r w:rsidR="0065507D">
        <w:t xml:space="preserve"> first white space character after the sequence of non-white space characters.</w:t>
      </w:r>
      <w:r w:rsidR="0065507D" w:rsidRPr="0065507D">
        <w:t xml:space="preserve"> </w:t>
      </w:r>
      <w:r w:rsidR="0065507D">
        <w:t xml:space="preserve">None of the </w:t>
      </w:r>
      <w:r w:rsidR="0065507D" w:rsidRPr="007B66F4">
        <w:t>white space character</w:t>
      </w:r>
      <w:r w:rsidR="0065507D">
        <w:t>s</w:t>
      </w:r>
      <w:r w:rsidR="00736266">
        <w:t xml:space="preserve"> before or after the word</w:t>
      </w:r>
      <w:r w:rsidR="0065507D" w:rsidRPr="007B66F4">
        <w:t xml:space="preserve"> </w:t>
      </w:r>
      <w:r w:rsidR="0065507D">
        <w:t>are</w:t>
      </w:r>
      <w:r w:rsidR="0065507D" w:rsidRPr="007B66F4">
        <w:t xml:space="preserve"> part of the </w:t>
      </w:r>
      <w:r w:rsidR="0065507D">
        <w:t>return</w:t>
      </w:r>
      <w:r w:rsidR="00D065E8">
        <w:t>ed</w:t>
      </w:r>
      <w:r w:rsidR="0065507D">
        <w:t xml:space="preserve"> </w:t>
      </w:r>
      <w:r w:rsidR="0065507D" w:rsidRPr="007B66F4">
        <w:rPr>
          <w:rStyle w:val="Classname"/>
        </w:rPr>
        <w:t>String</w:t>
      </w:r>
      <w:r w:rsidR="0065507D" w:rsidRPr="007B66F4">
        <w:t>.</w:t>
      </w:r>
    </w:p>
    <w:p w14:paraId="30C0A798" w14:textId="77777777" w:rsidR="00C12879" w:rsidRPr="007B66F4" w:rsidRDefault="00C12879" w:rsidP="00C12879">
      <w:proofErr w:type="spellStart"/>
      <w:r w:rsidRPr="007B66F4">
        <w:rPr>
          <w:b/>
          <w:i/>
        </w:rPr>
        <w:t>hasLine</w:t>
      </w:r>
      <w:proofErr w:type="spellEnd"/>
      <w:r w:rsidR="00005408">
        <w:rPr>
          <w:b/>
          <w:i/>
        </w:rPr>
        <w:t>:</w:t>
      </w:r>
      <w:r w:rsidRPr="007B66F4">
        <w:rPr>
          <w:b/>
          <w:i/>
        </w:rPr>
        <w:t xml:space="preserve"> Boolean</w:t>
      </w:r>
      <w:r w:rsidRPr="007B66F4">
        <w:rPr>
          <w:b/>
          <w:i/>
        </w:rPr>
        <w:br/>
      </w:r>
      <w:r w:rsidRPr="007B66F4">
        <w:t xml:space="preserve">Returns </w:t>
      </w:r>
      <w:r w:rsidRPr="007B66F4">
        <w:rPr>
          <w:b/>
        </w:rPr>
        <w:t>true</w:t>
      </w:r>
      <w:r w:rsidRPr="007B66F4">
        <w:t xml:space="preserve"> in case a </w:t>
      </w:r>
      <w:r w:rsidR="00736266">
        <w:t xml:space="preserve">newline character </w:t>
      </w:r>
      <w:r w:rsidRPr="007B66F4">
        <w:t>sequence is available</w:t>
      </w:r>
      <w:r w:rsidR="00736266">
        <w:t xml:space="preserve"> (possibly after other characters)</w:t>
      </w:r>
      <w:r w:rsidRPr="007B66F4">
        <w:t xml:space="preserve"> and </w:t>
      </w:r>
      <w:r w:rsidRPr="007B66F4">
        <w:rPr>
          <w:b/>
        </w:rPr>
        <w:t>false</w:t>
      </w:r>
      <w:r w:rsidRPr="007B66F4">
        <w:t xml:space="preserve"> otherwise.</w:t>
      </w:r>
    </w:p>
    <w:p w14:paraId="69EA4516" w14:textId="77777777" w:rsidR="00D065E8" w:rsidRDefault="00C12879" w:rsidP="00C12879">
      <w:proofErr w:type="spellStart"/>
      <w:r w:rsidRPr="007B66F4">
        <w:rPr>
          <w:b/>
          <w:i/>
        </w:rPr>
        <w:t>readLine</w:t>
      </w:r>
      <w:proofErr w:type="spellEnd"/>
      <w:r w:rsidR="00005408">
        <w:rPr>
          <w:b/>
          <w:i/>
        </w:rPr>
        <w:t>:</w:t>
      </w:r>
      <w:r w:rsidRPr="007B66F4">
        <w:rPr>
          <w:b/>
          <w:i/>
        </w:rPr>
        <w:t xml:space="preserve"> String</w:t>
      </w:r>
      <w:r w:rsidRPr="007B66F4">
        <w:rPr>
          <w:b/>
          <w:i/>
        </w:rPr>
        <w:br/>
      </w:r>
      <w:r w:rsidR="00D065E8">
        <w:t xml:space="preserve">This method returns </w:t>
      </w:r>
      <w:r w:rsidR="00D065E8" w:rsidRPr="00D065E8">
        <w:rPr>
          <w:b/>
        </w:rPr>
        <w:t>nil</w:t>
      </w:r>
      <w:r w:rsidR="00D065E8">
        <w:t xml:space="preserve"> in case no </w:t>
      </w:r>
      <w:r w:rsidR="00736266">
        <w:t xml:space="preserve">new line character </w:t>
      </w:r>
      <w:r w:rsidR="00D065E8">
        <w:t xml:space="preserve">sequence is available </w:t>
      </w:r>
      <w:r w:rsidR="00DB24EE">
        <w:t>(without advancing the read pointer)</w:t>
      </w:r>
      <w:r w:rsidR="00D065E8">
        <w:t xml:space="preserve">. Otherwise it returns the sequence of non-new line characters (as a </w:t>
      </w:r>
      <w:r w:rsidR="00D065E8" w:rsidRPr="00D065E8">
        <w:rPr>
          <w:i/>
        </w:rPr>
        <w:t>String</w:t>
      </w:r>
      <w:r w:rsidR="00D065E8">
        <w:t xml:space="preserve">) until the first new-line character </w:t>
      </w:r>
      <w:r w:rsidR="00736266">
        <w:t xml:space="preserve">sequence </w:t>
      </w:r>
      <w:r w:rsidR="00D065E8">
        <w:t>after this sequence.</w:t>
      </w:r>
      <w:r w:rsidR="00D065E8" w:rsidRPr="00D065E8">
        <w:t xml:space="preserve"> </w:t>
      </w:r>
      <w:r w:rsidR="00D065E8">
        <w:t xml:space="preserve">The read pointer has been advanced till </w:t>
      </w:r>
      <w:r w:rsidR="00736266">
        <w:t xml:space="preserve">after </w:t>
      </w:r>
      <w:r w:rsidR="00D065E8">
        <w:t xml:space="preserve">the </w:t>
      </w:r>
      <w:r w:rsidR="00AD6C68">
        <w:t>longest</w:t>
      </w:r>
      <w:r w:rsidR="00D065E8">
        <w:t xml:space="preserve"> new-line character</w:t>
      </w:r>
      <w:r w:rsidR="00736266">
        <w:t xml:space="preserve"> sequence</w:t>
      </w:r>
      <w:r w:rsidR="00D065E8">
        <w:t xml:space="preserve"> </w:t>
      </w:r>
      <w:r w:rsidR="00736266">
        <w:t>immediately following</w:t>
      </w:r>
      <w:r w:rsidR="00D065E8">
        <w:t xml:space="preserve"> the non-newline characters</w:t>
      </w:r>
      <w:r w:rsidR="00376ABD">
        <w:t xml:space="preserve"> (if the line ends in CR(13) followed by LF(10) it advances till after the LF(10))</w:t>
      </w:r>
      <w:r w:rsidR="00D065E8">
        <w:t>.</w:t>
      </w:r>
      <w:r w:rsidR="00D065E8" w:rsidRPr="0065507D">
        <w:t xml:space="preserve"> </w:t>
      </w:r>
      <w:r w:rsidR="00736266">
        <w:t>T</w:t>
      </w:r>
      <w:r w:rsidR="00D065E8">
        <w:t xml:space="preserve">he new line </w:t>
      </w:r>
      <w:r w:rsidR="00D065E8" w:rsidRPr="007B66F4">
        <w:t>character</w:t>
      </w:r>
      <w:r w:rsidR="00D065E8">
        <w:t>s</w:t>
      </w:r>
      <w:r w:rsidR="00D065E8" w:rsidRPr="007B66F4">
        <w:t xml:space="preserve"> </w:t>
      </w:r>
      <w:r w:rsidR="00D065E8">
        <w:t xml:space="preserve">are </w:t>
      </w:r>
      <w:r w:rsidR="00736266">
        <w:t xml:space="preserve">not </w:t>
      </w:r>
      <w:r w:rsidR="00D065E8">
        <w:t xml:space="preserve">part </w:t>
      </w:r>
      <w:r w:rsidR="00D065E8" w:rsidRPr="007B66F4">
        <w:t xml:space="preserve">of the </w:t>
      </w:r>
      <w:r w:rsidR="00D065E8">
        <w:t xml:space="preserve">returned </w:t>
      </w:r>
      <w:r w:rsidR="00D065E8" w:rsidRPr="007B66F4">
        <w:rPr>
          <w:rStyle w:val="Classname"/>
        </w:rPr>
        <w:t>String</w:t>
      </w:r>
      <w:r w:rsidR="00D065E8" w:rsidRPr="007B66F4">
        <w:t>.</w:t>
      </w:r>
    </w:p>
    <w:p w14:paraId="5B695926" w14:textId="77777777" w:rsidR="00DA7C2A" w:rsidRDefault="001E144B" w:rsidP="001E144B">
      <w:proofErr w:type="spellStart"/>
      <w:r w:rsidRPr="00BF35A3">
        <w:rPr>
          <w:rStyle w:val="Code"/>
        </w:rPr>
        <w:t>hasString</w:t>
      </w:r>
      <w:proofErr w:type="spellEnd"/>
      <w:r w:rsidR="00005408">
        <w:rPr>
          <w:rStyle w:val="Code"/>
        </w:rPr>
        <w:t>:</w:t>
      </w:r>
      <w:r w:rsidRPr="00BF35A3">
        <w:rPr>
          <w:rStyle w:val="Code"/>
        </w:rPr>
        <w:t xml:space="preserve"> Boolean</w:t>
      </w:r>
      <w:r w:rsidR="001E4B96" w:rsidRPr="00BF35A3">
        <w:rPr>
          <w:rStyle w:val="Code"/>
        </w:rPr>
        <w:br/>
      </w:r>
      <w:r w:rsidR="00DA7C2A">
        <w:t xml:space="preserve">Returns </w:t>
      </w:r>
      <w:r w:rsidR="00DA7C2A" w:rsidRPr="001E144B">
        <w:rPr>
          <w:b/>
        </w:rPr>
        <w:t>true</w:t>
      </w:r>
      <w:r w:rsidR="00DA7C2A">
        <w:t xml:space="preserve"> in case in the sequence available for reading the first occurrence of a double quote forms with a sequence of following characters either a (complete) syntactic representation of a </w:t>
      </w:r>
      <w:r w:rsidR="0043542F" w:rsidRPr="0043542F">
        <w:rPr>
          <w:i/>
        </w:rPr>
        <w:t>String</w:t>
      </w:r>
      <w:r w:rsidR="00DA7C2A">
        <w:t xml:space="preserve">, or is an invalid beginning of a syntactic representation of a </w:t>
      </w:r>
      <w:r w:rsidR="0043542F" w:rsidRPr="0043542F">
        <w:rPr>
          <w:i/>
        </w:rPr>
        <w:t>S</w:t>
      </w:r>
      <w:r w:rsidR="00DA7C2A" w:rsidRPr="0043542F">
        <w:rPr>
          <w:i/>
        </w:rPr>
        <w:t>tring</w:t>
      </w:r>
      <w:r w:rsidR="00DA7C2A">
        <w:t xml:space="preserve">, i.e., cannot be completed to a valid </w:t>
      </w:r>
      <w:r w:rsidR="0043542F" w:rsidRPr="0043542F">
        <w:rPr>
          <w:i/>
        </w:rPr>
        <w:t>S</w:t>
      </w:r>
      <w:r w:rsidR="00DA7C2A" w:rsidRPr="0043542F">
        <w:rPr>
          <w:i/>
        </w:rPr>
        <w:t>tring</w:t>
      </w:r>
      <w:r w:rsidR="00DA7C2A">
        <w:t xml:space="preserve"> constant. It returns </w:t>
      </w:r>
      <w:r w:rsidR="00DA7C2A" w:rsidRPr="001E144B">
        <w:rPr>
          <w:b/>
        </w:rPr>
        <w:t xml:space="preserve">false </w:t>
      </w:r>
      <w:r w:rsidR="00DA7C2A">
        <w:t>otherwise.</w:t>
      </w:r>
    </w:p>
    <w:p w14:paraId="738DDFD1" w14:textId="77777777" w:rsidR="001E144B" w:rsidRDefault="00DA7C2A" w:rsidP="001E144B">
      <w:proofErr w:type="spellStart"/>
      <w:r>
        <w:rPr>
          <w:rStyle w:val="Code"/>
        </w:rPr>
        <w:t>read</w:t>
      </w:r>
      <w:r w:rsidRPr="00BF35A3">
        <w:rPr>
          <w:rStyle w:val="Code"/>
        </w:rPr>
        <w:t>String</w:t>
      </w:r>
      <w:proofErr w:type="spellEnd"/>
      <w:r w:rsidR="00005408">
        <w:rPr>
          <w:rStyle w:val="Code"/>
        </w:rPr>
        <w:t>:</w:t>
      </w:r>
      <w:r w:rsidR="000040A4" w:rsidRPr="00BF35A3">
        <w:rPr>
          <w:rStyle w:val="Code"/>
        </w:rPr>
        <w:t xml:space="preserve"> String</w:t>
      </w:r>
      <w:r w:rsidR="001E4B96" w:rsidRPr="00BF35A3">
        <w:rPr>
          <w:rStyle w:val="Code"/>
        </w:rPr>
        <w:br/>
      </w:r>
      <w:r w:rsidR="00DB24EE">
        <w:t xml:space="preserve">This method </w:t>
      </w:r>
      <w:r w:rsidR="00D113C3">
        <w:t>advances until</w:t>
      </w:r>
      <w:r w:rsidR="00DB24EE">
        <w:t xml:space="preserve"> the next occurrence of </w:t>
      </w:r>
      <w:r w:rsidR="00D113C3">
        <w:t xml:space="preserve">a </w:t>
      </w:r>
      <w:r w:rsidR="00DB24EE">
        <w:t>double quote</w:t>
      </w:r>
      <w:r w:rsidR="00D113C3">
        <w:t xml:space="preserve"> character</w:t>
      </w:r>
      <w:r w:rsidR="00DB24EE">
        <w:t xml:space="preserve"> “. In case the character sequence </w:t>
      </w:r>
      <w:r w:rsidR="00D113C3">
        <w:t xml:space="preserve">starting from </w:t>
      </w:r>
      <w:r w:rsidR="00DB24EE">
        <w:t>the double quote</w:t>
      </w:r>
      <w:r w:rsidR="00D113C3">
        <w:t xml:space="preserve"> character</w:t>
      </w:r>
      <w:r w:rsidR="00DB24EE">
        <w:t xml:space="preserve"> is a valid syntactical representation of a </w:t>
      </w:r>
      <w:r w:rsidR="00DB24EE" w:rsidRPr="00AD1B8D">
        <w:rPr>
          <w:i/>
        </w:rPr>
        <w:t>String</w:t>
      </w:r>
      <w:r w:rsidR="00EA1062">
        <w:t xml:space="preserve"> (</w:t>
      </w:r>
      <w:r w:rsidR="00AB139F">
        <w:t>see Appendix B</w:t>
      </w:r>
      <w:r w:rsidR="00EA1062">
        <w:t>)</w:t>
      </w:r>
      <w:r w:rsidR="00DB24EE">
        <w:t xml:space="preserve">, then this </w:t>
      </w:r>
      <w:r w:rsidR="00DB24EE" w:rsidRPr="00AD1B8D">
        <w:rPr>
          <w:i/>
        </w:rPr>
        <w:t>String</w:t>
      </w:r>
      <w:r w:rsidR="00DB24EE">
        <w:t xml:space="preserve"> is returned.</w:t>
      </w:r>
      <w:r w:rsidR="00DB24EE" w:rsidRPr="00AD1B8D">
        <w:t xml:space="preserve"> </w:t>
      </w:r>
      <w:r w:rsidR="00DB24EE">
        <w:t xml:space="preserve">The read pointer has advanced till after the </w:t>
      </w:r>
      <w:r w:rsidR="00D113C3">
        <w:t xml:space="preserve">end of the </w:t>
      </w:r>
      <w:r w:rsidR="00EA1062" w:rsidRPr="00EA1062">
        <w:rPr>
          <w:i/>
        </w:rPr>
        <w:t>String</w:t>
      </w:r>
      <w:r w:rsidR="00D113C3">
        <w:t xml:space="preserve"> representation</w:t>
      </w:r>
      <w:r w:rsidR="00DB24EE">
        <w:t>. In case the character sequence</w:t>
      </w:r>
      <w:r w:rsidR="003522B2">
        <w:t xml:space="preserve"> </w:t>
      </w:r>
      <w:r w:rsidR="00DB24EE">
        <w:t>is not a valid syntactical representation of a String</w:t>
      </w:r>
      <w:r w:rsidR="00D113C3">
        <w:t xml:space="preserve"> and cannot be completed to a valid String</w:t>
      </w:r>
      <w:r w:rsidR="00DB24EE">
        <w:t xml:space="preserve">, an error is generated. In all other cases, </w:t>
      </w:r>
      <w:r w:rsidR="00DB24EE" w:rsidRPr="00AD1B8D">
        <w:rPr>
          <w:b/>
        </w:rPr>
        <w:t>nil</w:t>
      </w:r>
      <w:r w:rsidR="00DB24EE">
        <w:t xml:space="preserve"> is returned (without advancing the read pointer).</w:t>
      </w:r>
    </w:p>
    <w:p w14:paraId="24D04D0A" w14:textId="77777777" w:rsidR="00AF45E5" w:rsidRDefault="00AF45E5" w:rsidP="00AF45E5">
      <w:r w:rsidRPr="00BF35A3">
        <w:rPr>
          <w:rStyle w:val="Code"/>
        </w:rPr>
        <w:t>write(s: String)</w:t>
      </w:r>
      <w:r w:rsidR="00005408">
        <w:rPr>
          <w:rStyle w:val="Code"/>
        </w:rPr>
        <w:t>:</w:t>
      </w:r>
      <w:r w:rsidRPr="00BF35A3">
        <w:rPr>
          <w:rStyle w:val="Code"/>
        </w:rPr>
        <w:t xml:space="preserve"> </w:t>
      </w:r>
      <w:r w:rsidR="00783749">
        <w:rPr>
          <w:rStyle w:val="Code"/>
        </w:rPr>
        <w:t>Socket</w:t>
      </w:r>
      <w:r w:rsidRPr="00BF35A3">
        <w:rPr>
          <w:rStyle w:val="Code"/>
        </w:rPr>
        <w:br/>
      </w:r>
      <w:r>
        <w:t xml:space="preserve">Writes the </w:t>
      </w:r>
      <w:r w:rsidRPr="00BF35A3">
        <w:rPr>
          <w:rStyle w:val="Classname"/>
        </w:rPr>
        <w:t>String</w:t>
      </w:r>
      <w:r>
        <w:t xml:space="preserve"> </w:t>
      </w:r>
      <w:r w:rsidRPr="00BF35A3">
        <w:rPr>
          <w:rStyle w:val="Classname"/>
        </w:rPr>
        <w:t>s</w:t>
      </w:r>
      <w:r>
        <w:t xml:space="preserve"> to the referred </w:t>
      </w:r>
      <w:r w:rsidR="00783749">
        <w:t xml:space="preserve">socket </w:t>
      </w:r>
      <w:r>
        <w:t>(not its syntactic representation).</w:t>
      </w:r>
      <w:r w:rsidR="00783749">
        <w:t xml:space="preserve"> It returns the receiver.</w:t>
      </w:r>
    </w:p>
    <w:p w14:paraId="662832B3" w14:textId="77777777" w:rsidR="00C12879" w:rsidRDefault="00C12879" w:rsidP="00C12879">
      <w:proofErr w:type="spellStart"/>
      <w:r w:rsidRPr="00BF35A3">
        <w:rPr>
          <w:rStyle w:val="Code"/>
        </w:rPr>
        <w:t>write</w:t>
      </w:r>
      <w:r>
        <w:rPr>
          <w:rStyle w:val="Code"/>
        </w:rPr>
        <w:t>Line</w:t>
      </w:r>
      <w:proofErr w:type="spellEnd"/>
      <w:r w:rsidRPr="00BF35A3">
        <w:rPr>
          <w:rStyle w:val="Code"/>
        </w:rPr>
        <w:t>(s: String)</w:t>
      </w:r>
      <w:r w:rsidR="00005408">
        <w:rPr>
          <w:rStyle w:val="Code"/>
        </w:rPr>
        <w:t>:</w:t>
      </w:r>
      <w:r w:rsidRPr="00BF35A3">
        <w:rPr>
          <w:rStyle w:val="Code"/>
        </w:rPr>
        <w:t xml:space="preserve"> Socket</w:t>
      </w:r>
      <w:r w:rsidRPr="00BF35A3">
        <w:rPr>
          <w:rStyle w:val="Code"/>
        </w:rPr>
        <w:br/>
      </w:r>
      <w:r w:rsidR="00DB24EE">
        <w:t xml:space="preserve">Writes the </w:t>
      </w:r>
      <w:r w:rsidR="00DB24EE" w:rsidRPr="00A948D9">
        <w:rPr>
          <w:i/>
        </w:rPr>
        <w:t>String</w:t>
      </w:r>
      <w:r w:rsidR="00DB24EE">
        <w:t xml:space="preserve"> s to the referred file (not its syntactic representation) followed by new line character LF(10). It returns the receiver.</w:t>
      </w:r>
    </w:p>
    <w:p w14:paraId="2F2DF477" w14:textId="77777777" w:rsidR="009A336A" w:rsidRDefault="000040A4" w:rsidP="00C51A9B">
      <w:proofErr w:type="spellStart"/>
      <w:r w:rsidRPr="00BF35A3">
        <w:rPr>
          <w:rStyle w:val="Code"/>
        </w:rPr>
        <w:lastRenderedPageBreak/>
        <w:t>write</w:t>
      </w:r>
      <w:r w:rsidR="003547F7" w:rsidRPr="00BF35A3">
        <w:rPr>
          <w:rStyle w:val="Code"/>
        </w:rPr>
        <w:t>String</w:t>
      </w:r>
      <w:proofErr w:type="spellEnd"/>
      <w:r w:rsidR="003547F7" w:rsidRPr="00BF35A3">
        <w:rPr>
          <w:rStyle w:val="Code"/>
        </w:rPr>
        <w:t>(s</w:t>
      </w:r>
      <w:r w:rsidRPr="00BF35A3">
        <w:rPr>
          <w:rStyle w:val="Code"/>
        </w:rPr>
        <w:t>: String)</w:t>
      </w:r>
      <w:r w:rsidR="00005408">
        <w:rPr>
          <w:rStyle w:val="Code"/>
        </w:rPr>
        <w:t>:</w:t>
      </w:r>
      <w:r w:rsidRPr="00BF35A3">
        <w:rPr>
          <w:rStyle w:val="Code"/>
        </w:rPr>
        <w:t xml:space="preserve"> Socket</w:t>
      </w:r>
      <w:r w:rsidR="001E4B96" w:rsidRPr="00BF35A3">
        <w:rPr>
          <w:rStyle w:val="Code"/>
        </w:rPr>
        <w:br/>
      </w:r>
      <w:r w:rsidR="00C51A9B">
        <w:t xml:space="preserve">Writes the syntactic representation of </w:t>
      </w:r>
      <w:r w:rsidR="00C51A9B" w:rsidRPr="00BF35A3">
        <w:rPr>
          <w:rStyle w:val="Classname"/>
        </w:rPr>
        <w:t>s</w:t>
      </w:r>
      <w:r w:rsidR="00C51A9B">
        <w:t xml:space="preserve"> to the socket</w:t>
      </w:r>
      <w:r w:rsidR="001E4B96">
        <w:t>.</w:t>
      </w:r>
      <w:r w:rsidR="00783749">
        <w:t xml:space="preserve"> </w:t>
      </w:r>
      <w:r w:rsidR="007B006B">
        <w:t xml:space="preserve">In particular, s is encoded </w:t>
      </w:r>
      <w:r w:rsidR="00D113C3">
        <w:t>a</w:t>
      </w:r>
      <w:r w:rsidR="007B006B">
        <w:t>s detailed in</w:t>
      </w:r>
      <w:r w:rsidR="0038467B" w:rsidRPr="0038467B">
        <w:t xml:space="preserve"> </w:t>
      </w:r>
      <w:r w:rsidR="0038467B">
        <w:t>Appendix B</w:t>
      </w:r>
      <w:r w:rsidR="007B006B">
        <w:t>.</w:t>
      </w:r>
      <w:r w:rsidR="003522B2">
        <w:t xml:space="preserve"> It returns the receiver.</w:t>
      </w:r>
    </w:p>
    <w:p w14:paraId="1108413D" w14:textId="77777777" w:rsidR="00134DAA" w:rsidRDefault="00134DAA" w:rsidP="00134DAA">
      <w:pPr>
        <w:pStyle w:val="Heading1"/>
      </w:pPr>
      <w:r>
        <w:t>Observer</w:t>
      </w:r>
    </w:p>
    <w:p w14:paraId="04BB89FF" w14:textId="77777777" w:rsidR="00134DAA" w:rsidRDefault="0072622A" w:rsidP="00134DAA">
      <w:r>
        <w:rPr>
          <w:noProof/>
        </w:rPr>
        <w:pict w14:anchorId="3306E47B">
          <v:shape id="_x0000_s1028" type="#_x0000_t75" style="position:absolute;margin-left:95.6pt;margin-top:118pt;width:262.3pt;height:149.05pt;z-index:251659264;mso-position-horizontal-relative:text;mso-position-vertical-relative:text">
            <v:imagedata r:id="rId12" o:title="" cropbottom="-2590f"/>
            <w10:wrap type="topAndBottom"/>
          </v:shape>
          <o:OLEObject Type="Embed" ProgID="Visio.Drawing.11" ShapeID="_x0000_s1028" DrawAspect="Content" ObjectID="_1486546751" r:id="rId13"/>
        </w:pict>
      </w:r>
      <w:r w:rsidR="00134DAA">
        <w:t xml:space="preserve">This class extends </w:t>
      </w:r>
      <w:r w:rsidR="00134DAA" w:rsidRPr="00BF35A3">
        <w:rPr>
          <w:rStyle w:val="Classname"/>
        </w:rPr>
        <w:t>Object</w:t>
      </w:r>
      <w:r w:rsidR="00134DAA">
        <w:t xml:space="preserve">. It </w:t>
      </w:r>
      <w:r w:rsidR="002B532E">
        <w:t>can be used</w:t>
      </w:r>
      <w:r w:rsidR="00134DAA">
        <w:t xml:space="preserve"> to </w:t>
      </w:r>
      <w:r w:rsidR="00077A25">
        <w:t xml:space="preserve">monitor the </w:t>
      </w:r>
      <w:r w:rsidR="002B532E">
        <w:t xml:space="preserve">simulated </w:t>
      </w:r>
      <w:r w:rsidR="00077A25">
        <w:t>system</w:t>
      </w:r>
      <w:r w:rsidR="001A74AD">
        <w:t xml:space="preserve"> and it provides a means </w:t>
      </w:r>
      <w:r w:rsidR="00BC210F">
        <w:t>for</w:t>
      </w:r>
      <w:r w:rsidR="00D36A4C">
        <w:t xml:space="preserve"> </w:t>
      </w:r>
      <w:r w:rsidR="006D70C8">
        <w:t xml:space="preserve">POOSL </w:t>
      </w:r>
      <w:r w:rsidR="00D36A4C">
        <w:t xml:space="preserve">tools </w:t>
      </w:r>
      <w:r w:rsidR="001A74AD">
        <w:t xml:space="preserve">to </w:t>
      </w:r>
      <w:r w:rsidR="00D36A4C">
        <w:t xml:space="preserve">terminate an execution </w:t>
      </w:r>
      <w:r w:rsidR="00BC210F">
        <w:t>or interact with other tools</w:t>
      </w:r>
      <w:r w:rsidR="00725FFD">
        <w:t xml:space="preserve"> </w:t>
      </w:r>
      <w:r w:rsidR="00BC210F">
        <w:t>based on</w:t>
      </w:r>
      <w:r w:rsidR="00D36A4C">
        <w:t xml:space="preserve"> observation results</w:t>
      </w:r>
      <w:r w:rsidR="00BC210F">
        <w:t>.</w:t>
      </w:r>
      <w:r w:rsidR="006D70C8">
        <w:t xml:space="preserve"> </w:t>
      </w:r>
      <w:r w:rsidR="00077A25">
        <w:t xml:space="preserve">Creating a new </w:t>
      </w:r>
      <w:r w:rsidR="00077A25" w:rsidRPr="000667DB">
        <w:rPr>
          <w:i/>
        </w:rPr>
        <w:t>Observer</w:t>
      </w:r>
      <w:r w:rsidR="00077A25">
        <w:t xml:space="preserve"> yields an </w:t>
      </w:r>
      <w:r w:rsidR="000667DB">
        <w:t xml:space="preserve">unregistered </w:t>
      </w:r>
      <w:r w:rsidR="00077A25">
        <w:t xml:space="preserve">observer </w:t>
      </w:r>
      <w:r w:rsidR="002B532E">
        <w:t>object. While unregistered it</w:t>
      </w:r>
      <w:r w:rsidR="000667DB">
        <w:t xml:space="preserve"> has </w:t>
      </w:r>
      <w:r w:rsidR="00077A25">
        <w:t>no</w:t>
      </w:r>
      <w:r w:rsidR="000667DB">
        <w:t xml:space="preserve"> effect</w:t>
      </w:r>
      <w:r w:rsidR="00077A25">
        <w:t xml:space="preserve"> </w:t>
      </w:r>
      <w:r w:rsidR="000667DB">
        <w:t>on</w:t>
      </w:r>
      <w:r w:rsidR="006D70C8">
        <w:t xml:space="preserve"> executi</w:t>
      </w:r>
      <w:r w:rsidR="00BC210F">
        <w:t>o</w:t>
      </w:r>
      <w:r w:rsidR="006D70C8">
        <w:t>n</w:t>
      </w:r>
      <w:r w:rsidR="00BC210F">
        <w:t xml:space="preserve"> of</w:t>
      </w:r>
      <w:r w:rsidR="006D70C8">
        <w:t xml:space="preserve"> a model</w:t>
      </w:r>
      <w:r w:rsidR="00077A25">
        <w:t>.</w:t>
      </w:r>
      <w:r w:rsidR="000667DB">
        <w:t xml:space="preserve"> </w:t>
      </w:r>
      <w:r w:rsidR="00AC1B32">
        <w:t xml:space="preserve">Registering an </w:t>
      </w:r>
      <w:r w:rsidR="00AC1B32" w:rsidRPr="00AC1B32">
        <w:rPr>
          <w:i/>
        </w:rPr>
        <w:t>Observer</w:t>
      </w:r>
      <w:r w:rsidR="00AC1B32">
        <w:t xml:space="preserve"> makes it relevant in the condition to terminate the </w:t>
      </w:r>
      <w:r w:rsidR="006D70C8">
        <w:t>execution</w:t>
      </w:r>
      <w:r w:rsidR="00AC1B32">
        <w:t xml:space="preserve">. In case method </w:t>
      </w:r>
      <w:r w:rsidR="00202613">
        <w:rPr>
          <w:i/>
        </w:rPr>
        <w:t>complete</w:t>
      </w:r>
      <w:r w:rsidR="007635C6">
        <w:t xml:space="preserve"> </w:t>
      </w:r>
      <w:r w:rsidR="00AC1B32">
        <w:t xml:space="preserve">has been called for all </w:t>
      </w:r>
      <w:r w:rsidR="000667DB" w:rsidRPr="000667DB">
        <w:rPr>
          <w:i/>
        </w:rPr>
        <w:t>Observer</w:t>
      </w:r>
      <w:r w:rsidR="00AC1B32">
        <w:t xml:space="preserve"> instances in a POOSL model</w:t>
      </w:r>
      <w:r w:rsidR="007635C6">
        <w:t xml:space="preserve"> since their registration</w:t>
      </w:r>
      <w:r w:rsidR="006D70C8">
        <w:t xml:space="preserve"> (and there is at least one registered </w:t>
      </w:r>
      <w:r w:rsidR="006D70C8" w:rsidRPr="006D70C8">
        <w:rPr>
          <w:i/>
        </w:rPr>
        <w:t>Observer</w:t>
      </w:r>
      <w:r w:rsidR="006D70C8">
        <w:t>)</w:t>
      </w:r>
      <w:r w:rsidR="00202613">
        <w:t xml:space="preserve">, the </w:t>
      </w:r>
      <w:r w:rsidR="006D70C8">
        <w:t xml:space="preserve">execution </w:t>
      </w:r>
      <w:r w:rsidR="0035050F">
        <w:t>terminates</w:t>
      </w:r>
      <w:r w:rsidR="007635C6">
        <w:t>.</w:t>
      </w:r>
      <w:r w:rsidR="00BE36E2">
        <w:t xml:space="preserve"> </w:t>
      </w:r>
      <w:r w:rsidR="006D70C8">
        <w:t xml:space="preserve">Execution </w:t>
      </w:r>
      <w:r w:rsidR="00BE36E2">
        <w:t xml:space="preserve">also </w:t>
      </w:r>
      <w:r w:rsidR="0035050F">
        <w:t xml:space="preserve">terminates </w:t>
      </w:r>
      <w:r w:rsidR="00BE36E2">
        <w:t xml:space="preserve">when method </w:t>
      </w:r>
      <w:r w:rsidR="00BE36E2" w:rsidRPr="00013FD2">
        <w:rPr>
          <w:i/>
        </w:rPr>
        <w:t>halt</w:t>
      </w:r>
      <w:r w:rsidR="00BE36E2">
        <w:t xml:space="preserve"> is called for an</w:t>
      </w:r>
      <w:r w:rsidR="00013FD2">
        <w:t>y</w:t>
      </w:r>
      <w:r w:rsidR="00BE36E2">
        <w:t xml:space="preserve"> </w:t>
      </w:r>
      <w:r w:rsidR="00E505F6">
        <w:t xml:space="preserve">registered </w:t>
      </w:r>
      <w:r w:rsidR="00E505F6" w:rsidRPr="00BE36E2">
        <w:rPr>
          <w:i/>
        </w:rPr>
        <w:t>Observer</w:t>
      </w:r>
      <w:r w:rsidR="00E505F6">
        <w:t>.</w:t>
      </w:r>
    </w:p>
    <w:p w14:paraId="29A99E08" w14:textId="77777777" w:rsidR="00BE36E2" w:rsidRDefault="00BE36E2" w:rsidP="00BE36E2">
      <w:pPr>
        <w:pStyle w:val="FigureCaption"/>
      </w:pPr>
      <w:r w:rsidRPr="007758B1">
        <w:t>Figure </w:t>
      </w:r>
      <w:r>
        <w:t>2</w:t>
      </w:r>
      <w:r w:rsidRPr="007758B1">
        <w:t xml:space="preserve">. </w:t>
      </w:r>
      <w:r>
        <w:t>Observer states.</w:t>
      </w:r>
    </w:p>
    <w:p w14:paraId="6B205AB1" w14:textId="77777777" w:rsidR="00D36A4C" w:rsidRDefault="00D36A4C" w:rsidP="00D36A4C">
      <w:proofErr w:type="spellStart"/>
      <w:r>
        <w:rPr>
          <w:rStyle w:val="Code"/>
        </w:rPr>
        <w:t>identifyWith</w:t>
      </w:r>
      <w:proofErr w:type="spellEnd"/>
      <w:r>
        <w:rPr>
          <w:rStyle w:val="Code"/>
        </w:rPr>
        <w:t>(s: String):</w:t>
      </w:r>
      <w:r w:rsidRPr="00BF35A3">
        <w:rPr>
          <w:rStyle w:val="Code"/>
        </w:rPr>
        <w:t xml:space="preserve"> </w:t>
      </w:r>
      <w:r>
        <w:rPr>
          <w:rStyle w:val="Code"/>
        </w:rPr>
        <w:t>Observer</w:t>
      </w:r>
      <w:r w:rsidRPr="00BF35A3">
        <w:rPr>
          <w:rStyle w:val="Code"/>
        </w:rPr>
        <w:br/>
      </w:r>
      <w:r>
        <w:t xml:space="preserve">Sets the </w:t>
      </w:r>
      <w:r w:rsidRPr="00D36A4C">
        <w:rPr>
          <w:i/>
        </w:rPr>
        <w:t>Observer</w:t>
      </w:r>
      <w:r>
        <w:t xml:space="preserve">’s </w:t>
      </w:r>
      <w:r w:rsidR="00BD0FF0">
        <w:t xml:space="preserve">human-readable </w:t>
      </w:r>
      <w:r>
        <w:t xml:space="preserve">identity to s. </w:t>
      </w:r>
    </w:p>
    <w:p w14:paraId="53442492" w14:textId="77777777" w:rsidR="00D36A4C" w:rsidRDefault="00D36A4C" w:rsidP="00D36A4C">
      <w:r>
        <w:rPr>
          <w:rStyle w:val="Code"/>
        </w:rPr>
        <w:t>identity:</w:t>
      </w:r>
      <w:r w:rsidRPr="00BF35A3">
        <w:rPr>
          <w:rStyle w:val="Code"/>
        </w:rPr>
        <w:t xml:space="preserve"> </w:t>
      </w:r>
      <w:r>
        <w:rPr>
          <w:rStyle w:val="Code"/>
        </w:rPr>
        <w:t>String</w:t>
      </w:r>
      <w:r w:rsidRPr="00BF35A3">
        <w:rPr>
          <w:rStyle w:val="Code"/>
        </w:rPr>
        <w:br/>
      </w:r>
      <w:r>
        <w:t xml:space="preserve">Returns the </w:t>
      </w:r>
      <w:r w:rsidRPr="00D36A4C">
        <w:rPr>
          <w:i/>
        </w:rPr>
        <w:t>Observer</w:t>
      </w:r>
      <w:r>
        <w:t>’s identity.</w:t>
      </w:r>
    </w:p>
    <w:p w14:paraId="783BE102" w14:textId="77777777" w:rsidR="00D36A4C" w:rsidRDefault="00D36A4C" w:rsidP="00D36A4C">
      <w:r>
        <w:rPr>
          <w:rStyle w:val="Code"/>
        </w:rPr>
        <w:t>result:</w:t>
      </w:r>
      <w:r w:rsidRPr="00BF35A3">
        <w:rPr>
          <w:rStyle w:val="Code"/>
        </w:rPr>
        <w:t xml:space="preserve"> </w:t>
      </w:r>
      <w:r>
        <w:rPr>
          <w:rStyle w:val="Code"/>
        </w:rPr>
        <w:t>String</w:t>
      </w:r>
      <w:r w:rsidRPr="00BF35A3">
        <w:rPr>
          <w:rStyle w:val="Code"/>
        </w:rPr>
        <w:br/>
      </w:r>
      <w:r>
        <w:t>This method r</w:t>
      </w:r>
      <w:r w:rsidR="0045429B">
        <w:t>eturn</w:t>
      </w:r>
      <w:r w:rsidR="00292D25">
        <w:t>s</w:t>
      </w:r>
      <w:r>
        <w:t xml:space="preserve"> a </w:t>
      </w:r>
      <w:r w:rsidRPr="008A5846">
        <w:rPr>
          <w:i/>
        </w:rPr>
        <w:t>String</w:t>
      </w:r>
      <w:r>
        <w:t xml:space="preserve"> representation of </w:t>
      </w:r>
      <w:r w:rsidRPr="00904E77">
        <w:t xml:space="preserve">the </w:t>
      </w:r>
      <w:r>
        <w:t xml:space="preserve">results </w:t>
      </w:r>
      <w:r w:rsidR="0045429B">
        <w:t>for the monitored property</w:t>
      </w:r>
      <w:r w:rsidR="00292D25">
        <w:t>. Tools typically use it to</w:t>
      </w:r>
      <w:r>
        <w:t xml:space="preserve"> communicate</w:t>
      </w:r>
      <w:r w:rsidR="00292D25">
        <w:t xml:space="preserve"> observer state</w:t>
      </w:r>
      <w:r>
        <w:t xml:space="preserve"> to external tools. </w:t>
      </w:r>
      <w:r w:rsidR="0045429B">
        <w:t xml:space="preserve">By default, the result of method </w:t>
      </w:r>
      <w:proofErr w:type="spellStart"/>
      <w:r w:rsidR="0045429B" w:rsidRPr="0045429B">
        <w:rPr>
          <w:i/>
        </w:rPr>
        <w:t>printString</w:t>
      </w:r>
      <w:proofErr w:type="spellEnd"/>
      <w:r w:rsidR="0045429B">
        <w:t xml:space="preserve"> is returned</w:t>
      </w:r>
      <w:r>
        <w:t xml:space="preserve">. </w:t>
      </w:r>
      <w:r w:rsidR="0045429B">
        <w:t xml:space="preserve">Method </w:t>
      </w:r>
      <w:r w:rsidR="0045429B" w:rsidRPr="0045429B">
        <w:rPr>
          <w:i/>
        </w:rPr>
        <w:t>result</w:t>
      </w:r>
      <w:r w:rsidR="0045429B">
        <w:t xml:space="preserve"> </w:t>
      </w:r>
      <w:r>
        <w:t>can be overridden in subclasses to return specific information on the monitored properties.</w:t>
      </w:r>
    </w:p>
    <w:p w14:paraId="2C34001D" w14:textId="77777777" w:rsidR="00077A25" w:rsidRDefault="00077A25" w:rsidP="00077A25">
      <w:r>
        <w:rPr>
          <w:rStyle w:val="Code"/>
        </w:rPr>
        <w:t>register:</w:t>
      </w:r>
      <w:r w:rsidRPr="00BF35A3">
        <w:rPr>
          <w:rStyle w:val="Code"/>
        </w:rPr>
        <w:t xml:space="preserve"> </w:t>
      </w:r>
      <w:r>
        <w:rPr>
          <w:rStyle w:val="Code"/>
        </w:rPr>
        <w:t>Observer</w:t>
      </w:r>
      <w:r w:rsidRPr="00BF35A3">
        <w:rPr>
          <w:rStyle w:val="Code"/>
        </w:rPr>
        <w:br/>
      </w:r>
      <w:r w:rsidR="000667DB">
        <w:t xml:space="preserve">Marks the </w:t>
      </w:r>
      <w:r w:rsidR="000667DB" w:rsidRPr="000667DB">
        <w:rPr>
          <w:i/>
        </w:rPr>
        <w:t>Observer</w:t>
      </w:r>
      <w:r w:rsidR="000667DB">
        <w:t xml:space="preserve"> </w:t>
      </w:r>
      <w:r w:rsidR="00AC1B32">
        <w:t xml:space="preserve">to be relevant for </w:t>
      </w:r>
      <w:r w:rsidR="000667DB">
        <w:t>terminating the simulation</w:t>
      </w:r>
      <w:r>
        <w:t>.</w:t>
      </w:r>
      <w:r w:rsidR="002B532E">
        <w:t xml:space="preserve"> </w:t>
      </w:r>
      <w:r w:rsidR="00BD46DE">
        <w:t>I</w:t>
      </w:r>
      <w:r w:rsidR="00371A0B">
        <w:t xml:space="preserve">f the </w:t>
      </w:r>
      <w:r w:rsidR="007635C6" w:rsidRPr="007635C6">
        <w:rPr>
          <w:i/>
        </w:rPr>
        <w:t>Ob</w:t>
      </w:r>
      <w:r w:rsidR="007635C6">
        <w:rPr>
          <w:i/>
        </w:rPr>
        <w:t>s</w:t>
      </w:r>
      <w:r w:rsidR="007635C6" w:rsidRPr="007635C6">
        <w:rPr>
          <w:i/>
        </w:rPr>
        <w:t>erver</w:t>
      </w:r>
      <w:r w:rsidR="007635C6">
        <w:t xml:space="preserve"> </w:t>
      </w:r>
      <w:r w:rsidR="00371A0B">
        <w:t xml:space="preserve">executed the </w:t>
      </w:r>
      <w:r w:rsidR="00371A0B" w:rsidRPr="007635C6">
        <w:rPr>
          <w:i/>
        </w:rPr>
        <w:t>complete</w:t>
      </w:r>
      <w:r w:rsidR="00371A0B">
        <w:t xml:space="preserve"> method before, it is </w:t>
      </w:r>
      <w:r w:rsidR="007635C6">
        <w:t xml:space="preserve">only </w:t>
      </w:r>
      <w:r w:rsidR="00371A0B">
        <w:t xml:space="preserve">considered </w:t>
      </w:r>
      <w:r w:rsidR="00BD46DE">
        <w:t xml:space="preserve">activated </w:t>
      </w:r>
      <w:r w:rsidR="00371A0B">
        <w:t xml:space="preserve">until it executes the </w:t>
      </w:r>
      <w:r w:rsidR="00371A0B" w:rsidRPr="00E505F6">
        <w:rPr>
          <w:i/>
        </w:rPr>
        <w:t>complete</w:t>
      </w:r>
      <w:r w:rsidR="00371A0B">
        <w:t xml:space="preserve"> method again.</w:t>
      </w:r>
    </w:p>
    <w:p w14:paraId="61F53213" w14:textId="77777777" w:rsidR="000667DB" w:rsidRDefault="000667DB" w:rsidP="000667DB">
      <w:r>
        <w:rPr>
          <w:rStyle w:val="Code"/>
        </w:rPr>
        <w:t>deregister:</w:t>
      </w:r>
      <w:r w:rsidRPr="00BF35A3">
        <w:rPr>
          <w:rStyle w:val="Code"/>
        </w:rPr>
        <w:t xml:space="preserve"> </w:t>
      </w:r>
      <w:r>
        <w:rPr>
          <w:rStyle w:val="Code"/>
        </w:rPr>
        <w:t>Observer</w:t>
      </w:r>
      <w:r w:rsidRPr="00BF35A3">
        <w:rPr>
          <w:rStyle w:val="Code"/>
        </w:rPr>
        <w:br/>
      </w:r>
      <w:r>
        <w:t xml:space="preserve">Marks the </w:t>
      </w:r>
      <w:r w:rsidRPr="000667DB">
        <w:rPr>
          <w:i/>
        </w:rPr>
        <w:t>Observer</w:t>
      </w:r>
      <w:r>
        <w:t xml:space="preserve"> </w:t>
      </w:r>
      <w:r w:rsidR="00AC1B32">
        <w:t xml:space="preserve">to be irrelevant for </w:t>
      </w:r>
      <w:r>
        <w:t>terminating the simulation.</w:t>
      </w:r>
    </w:p>
    <w:p w14:paraId="168EDF11" w14:textId="77777777" w:rsidR="00AC1B32" w:rsidRDefault="002B532E" w:rsidP="00AC1B32">
      <w:r>
        <w:rPr>
          <w:rStyle w:val="Code"/>
        </w:rPr>
        <w:t>complete</w:t>
      </w:r>
      <w:r w:rsidR="00AC1B32">
        <w:rPr>
          <w:rStyle w:val="Code"/>
        </w:rPr>
        <w:t>:</w:t>
      </w:r>
      <w:r w:rsidR="00AC1B32" w:rsidRPr="00BF35A3">
        <w:rPr>
          <w:rStyle w:val="Code"/>
        </w:rPr>
        <w:t xml:space="preserve"> </w:t>
      </w:r>
      <w:r w:rsidR="00AC1B32">
        <w:rPr>
          <w:rStyle w:val="Code"/>
        </w:rPr>
        <w:t>Observer</w:t>
      </w:r>
      <w:r w:rsidR="00AC1B32" w:rsidRPr="00BF35A3">
        <w:rPr>
          <w:rStyle w:val="Code"/>
        </w:rPr>
        <w:br/>
      </w:r>
      <w:r w:rsidR="00AC1B32">
        <w:t xml:space="preserve">Marks the </w:t>
      </w:r>
      <w:r w:rsidR="00AC1B32" w:rsidRPr="000667DB">
        <w:rPr>
          <w:i/>
        </w:rPr>
        <w:t>Observer</w:t>
      </w:r>
      <w:r w:rsidR="00AC1B32">
        <w:t xml:space="preserve"> as </w:t>
      </w:r>
      <w:r w:rsidR="00202613">
        <w:t>activ</w:t>
      </w:r>
      <w:r w:rsidR="00BD46DE">
        <w:t>at</w:t>
      </w:r>
      <w:r w:rsidR="00202613">
        <w:t>e</w:t>
      </w:r>
      <w:r w:rsidR="00BD46DE">
        <w:t>d</w:t>
      </w:r>
      <w:r w:rsidR="00202613">
        <w:t xml:space="preserve"> </w:t>
      </w:r>
      <w:r w:rsidR="00AC1B32">
        <w:t>to terminate the simulation.</w:t>
      </w:r>
      <w:r>
        <w:t xml:space="preserve"> </w:t>
      </w:r>
      <w:r w:rsidR="00202613">
        <w:t>The simulation actually terminates at the moment that</w:t>
      </w:r>
      <w:r>
        <w:t xml:space="preserve"> all observers </w:t>
      </w:r>
      <w:r w:rsidR="00202613">
        <w:t xml:space="preserve">were activated by calling method </w:t>
      </w:r>
      <w:r w:rsidR="00202613">
        <w:rPr>
          <w:i/>
        </w:rPr>
        <w:t xml:space="preserve">complete </w:t>
      </w:r>
      <w:r w:rsidR="00202613" w:rsidRPr="00202613">
        <w:t>since their registration</w:t>
      </w:r>
      <w:r w:rsidR="00202613">
        <w:t>.</w:t>
      </w:r>
    </w:p>
    <w:p w14:paraId="021052B1" w14:textId="77777777" w:rsidR="00BE36E2" w:rsidRDefault="002B532E" w:rsidP="00BE36E2">
      <w:r w:rsidRPr="007635C6">
        <w:rPr>
          <w:b/>
          <w:i/>
        </w:rPr>
        <w:lastRenderedPageBreak/>
        <w:t>halt: Observer</w:t>
      </w:r>
      <w:r>
        <w:br/>
        <w:t xml:space="preserve">The simulation </w:t>
      </w:r>
      <w:r w:rsidR="003F4CC1">
        <w:t xml:space="preserve">terminates </w:t>
      </w:r>
      <w:r>
        <w:t xml:space="preserve">immediately </w:t>
      </w:r>
      <w:r w:rsidR="003F4CC1">
        <w:t xml:space="preserve">when </w:t>
      </w:r>
      <w:r>
        <w:t xml:space="preserve">any registered </w:t>
      </w:r>
      <w:r w:rsidR="00BE36E2" w:rsidRPr="00BE36E2">
        <w:rPr>
          <w:i/>
        </w:rPr>
        <w:t>Observer</w:t>
      </w:r>
      <w:r w:rsidR="00BE36E2">
        <w:t xml:space="preserve"> </w:t>
      </w:r>
      <w:r>
        <w:t>executes this method.</w:t>
      </w:r>
    </w:p>
    <w:p w14:paraId="59EF1042" w14:textId="3F4B363F" w:rsidR="00432FEF" w:rsidRDefault="000D598A" w:rsidP="009E6A08">
      <w:pPr>
        <w:pStyle w:val="Title"/>
      </w:pPr>
      <w:r w:rsidRPr="009E6A08">
        <w:br w:type="page"/>
      </w:r>
    </w:p>
    <w:p w14:paraId="434F9FE0" w14:textId="77777777" w:rsidR="000D598A" w:rsidRDefault="00AB139F" w:rsidP="000D598A">
      <w:pPr>
        <w:pStyle w:val="Title"/>
      </w:pPr>
      <w:r>
        <w:lastRenderedPageBreak/>
        <w:t xml:space="preserve">Appendix A: </w:t>
      </w:r>
      <w:r w:rsidR="000D598A">
        <w:t>Marshal Syntax</w:t>
      </w:r>
    </w:p>
    <w:p w14:paraId="3D1CAF37" w14:textId="77777777" w:rsidR="0072622A" w:rsidRPr="00076690" w:rsidRDefault="0072622A" w:rsidP="0072622A">
      <w:pPr>
        <w:spacing w:before="120"/>
        <w:rPr>
          <w:rFonts w:ascii="Calibri" w:hAnsi="Calibri" w:cs="Calibri"/>
        </w:rPr>
      </w:pPr>
      <w:r w:rsidRPr="00076690">
        <w:t xml:space="preserve">Data class Object provides native method </w:t>
      </w:r>
      <w:r w:rsidRPr="00076690">
        <w:rPr>
          <w:i/>
        </w:rPr>
        <w:t xml:space="preserve">marshal: String. </w:t>
      </w:r>
      <w:r w:rsidRPr="00076690">
        <w:t xml:space="preserve">It returns a string representation of the receiver. The inverse functionality is implemented as method </w:t>
      </w:r>
      <w:proofErr w:type="spellStart"/>
      <w:r w:rsidRPr="00076690">
        <w:rPr>
          <w:i/>
        </w:rPr>
        <w:t>unmarshal</w:t>
      </w:r>
      <w:proofErr w:type="spellEnd"/>
      <w:r w:rsidRPr="00076690">
        <w:t xml:space="preserve"> in class </w:t>
      </w:r>
      <w:r w:rsidRPr="00076690">
        <w:rPr>
          <w:i/>
        </w:rPr>
        <w:t>String</w:t>
      </w:r>
      <w:r w:rsidRPr="00076690">
        <w:t xml:space="preserve">. The string </w:t>
      </w:r>
      <w:r w:rsidRPr="00076690">
        <w:rPr>
          <w:rFonts w:ascii="Calibri" w:hAnsi="Calibri" w:cs="Calibri"/>
        </w:rPr>
        <w:t xml:space="preserve">representation of an object </w:t>
      </w:r>
      <w:r>
        <w:rPr>
          <w:rFonts w:ascii="Calibri" w:hAnsi="Calibri" w:cs="Calibri"/>
        </w:rPr>
        <w:t>is in the xml format. And has the following rules</w:t>
      </w:r>
      <w:r w:rsidRPr="00076690">
        <w:rPr>
          <w:rFonts w:ascii="Calibri" w:hAnsi="Calibri" w:cs="Calibri"/>
        </w:rPr>
        <w:t>:</w:t>
      </w:r>
    </w:p>
    <w:p w14:paraId="107A9B2A" w14:textId="77777777" w:rsidR="0072622A" w:rsidRDefault="0072622A" w:rsidP="0072622A">
      <w:pPr>
        <w:pStyle w:val="ListParagraph"/>
        <w:numPr>
          <w:ilvl w:val="0"/>
          <w:numId w:val="25"/>
        </w:numPr>
        <w:spacing w:before="120"/>
        <w:rPr>
          <w:rFonts w:ascii="Calibri" w:hAnsi="Calibri" w:cs="Calibri"/>
          <w:szCs w:val="22"/>
        </w:rPr>
      </w:pPr>
      <w:r>
        <w:rPr>
          <w:rFonts w:ascii="Calibri" w:hAnsi="Calibri" w:cs="Calibri"/>
          <w:szCs w:val="22"/>
        </w:rPr>
        <w:t>Each instance of an object in the dependency tree of the marshalled object has a unique identifier.</w:t>
      </w:r>
    </w:p>
    <w:p w14:paraId="4A9F46FD" w14:textId="77777777" w:rsidR="0072622A" w:rsidRDefault="0072622A" w:rsidP="0072622A">
      <w:pPr>
        <w:pStyle w:val="ListParagraph"/>
        <w:numPr>
          <w:ilvl w:val="0"/>
          <w:numId w:val="25"/>
        </w:numPr>
        <w:spacing w:before="120"/>
        <w:rPr>
          <w:rFonts w:ascii="Calibri" w:hAnsi="Calibri" w:cs="Calibri"/>
          <w:szCs w:val="22"/>
        </w:rPr>
      </w:pPr>
      <w:r>
        <w:rPr>
          <w:rFonts w:ascii="Calibri" w:hAnsi="Calibri" w:cs="Calibri"/>
          <w:szCs w:val="22"/>
        </w:rPr>
        <w:t>In the root node, the id is given of represented object.</w:t>
      </w:r>
    </w:p>
    <w:p w14:paraId="5B73429B" w14:textId="77777777" w:rsidR="0072622A" w:rsidRDefault="0072622A" w:rsidP="0072622A">
      <w:pPr>
        <w:pStyle w:val="Standard"/>
        <w:ind w:firstLine="720"/>
        <w:rPr>
          <w:rFonts w:ascii="Courier New" w:hAnsi="Courier New" w:cs="Courier New"/>
        </w:rPr>
      </w:pPr>
      <w:r>
        <w:rPr>
          <w:rFonts w:ascii="Courier New" w:hAnsi="Courier New" w:cs="Courier New"/>
        </w:rPr>
        <w:t>&lt;</w:t>
      </w:r>
      <w:proofErr w:type="spellStart"/>
      <w:r>
        <w:rPr>
          <w:rFonts w:ascii="Courier New" w:hAnsi="Courier New" w:cs="Courier New"/>
        </w:rPr>
        <w:t>poosl_marshal_data</w:t>
      </w:r>
      <w:proofErr w:type="spellEnd"/>
      <w:r>
        <w:rPr>
          <w:rFonts w:ascii="Courier New" w:hAnsi="Courier New" w:cs="Courier New"/>
        </w:rPr>
        <w:t xml:space="preserve"> root=”1”&gt;</w:t>
      </w:r>
    </w:p>
    <w:p w14:paraId="6FCF2752" w14:textId="77777777" w:rsidR="0072622A" w:rsidRDefault="0072622A" w:rsidP="0072622A">
      <w:pPr>
        <w:pStyle w:val="Standard"/>
        <w:numPr>
          <w:ilvl w:val="0"/>
          <w:numId w:val="25"/>
        </w:numPr>
      </w:pPr>
      <w:r>
        <w:t>Each object, primitive or non-primitive is a node in the XML tree.</w:t>
      </w:r>
      <w:r w:rsidRPr="00076690" w:rsidDel="00490E55">
        <w:t xml:space="preserve"> </w:t>
      </w:r>
    </w:p>
    <w:p w14:paraId="79246E05" w14:textId="77777777" w:rsidR="0072622A" w:rsidRDefault="0072622A" w:rsidP="0072622A">
      <w:pPr>
        <w:pStyle w:val="Standard"/>
        <w:spacing w:before="120"/>
        <w:ind w:left="1080"/>
        <w:rPr>
          <w:rFonts w:ascii="Courier New" w:hAnsi="Courier New" w:cs="Courier New"/>
        </w:rPr>
      </w:pPr>
      <w:r>
        <w:rPr>
          <w:rFonts w:ascii="Courier New" w:hAnsi="Courier New" w:cs="Courier New"/>
        </w:rPr>
        <w:t>&lt;object id=”1” class=”</w:t>
      </w:r>
      <w:proofErr w:type="spellStart"/>
      <w:r>
        <w:rPr>
          <w:rFonts w:ascii="Courier New" w:hAnsi="Courier New" w:cs="Courier New"/>
        </w:rPr>
        <w:t>CustomObject</w:t>
      </w:r>
      <w:proofErr w:type="spellEnd"/>
      <w:r>
        <w:rPr>
          <w:rFonts w:ascii="Courier New" w:hAnsi="Courier New" w:cs="Courier New"/>
        </w:rPr>
        <w:t>”&gt;</w:t>
      </w:r>
    </w:p>
    <w:p w14:paraId="059DB1FA" w14:textId="77777777" w:rsidR="0072622A" w:rsidRDefault="0072622A" w:rsidP="0072622A">
      <w:pPr>
        <w:pStyle w:val="Standard"/>
        <w:spacing w:before="120"/>
        <w:ind w:left="1080"/>
        <w:rPr>
          <w:rFonts w:ascii="Courier New" w:hAnsi="Courier New" w:cs="Courier New"/>
        </w:rPr>
      </w:pPr>
      <w:r>
        <w:rPr>
          <w:rFonts w:ascii="Courier New" w:hAnsi="Courier New" w:cs="Courier New"/>
        </w:rPr>
        <w:tab/>
        <w:t>&lt;assignments&gt;</w:t>
      </w:r>
    </w:p>
    <w:p w14:paraId="0DC1768D" w14:textId="77777777" w:rsidR="0072622A" w:rsidRDefault="0072622A" w:rsidP="0072622A">
      <w:pPr>
        <w:pStyle w:val="Standard"/>
        <w:spacing w:before="120"/>
        <w:ind w:left="1080"/>
        <w:rPr>
          <w:rFonts w:ascii="Courier New" w:hAnsi="Courier New" w:cs="Courier New"/>
        </w:rPr>
      </w:pPr>
      <w:r>
        <w:rPr>
          <w:rFonts w:ascii="Courier New" w:hAnsi="Courier New" w:cs="Courier New"/>
        </w:rPr>
        <w:tab/>
      </w:r>
      <w:r>
        <w:rPr>
          <w:rFonts w:ascii="Courier New" w:hAnsi="Courier New" w:cs="Courier New"/>
        </w:rPr>
        <w:tab/>
        <w:t>&lt;assignment name=”</w:t>
      </w:r>
      <w:proofErr w:type="spellStart"/>
      <w:r>
        <w:rPr>
          <w:rFonts w:ascii="Courier New" w:hAnsi="Courier New" w:cs="Courier New"/>
        </w:rPr>
        <w:t>Aap</w:t>
      </w:r>
      <w:proofErr w:type="spellEnd"/>
      <w:r>
        <w:rPr>
          <w:rFonts w:ascii="Courier New" w:hAnsi="Courier New" w:cs="Courier New"/>
        </w:rPr>
        <w:t>” id=”2”/&gt;</w:t>
      </w:r>
    </w:p>
    <w:p w14:paraId="51EDB193" w14:textId="77777777" w:rsidR="0072622A" w:rsidRDefault="0072622A" w:rsidP="0072622A">
      <w:pPr>
        <w:pStyle w:val="Standard"/>
        <w:spacing w:before="120"/>
        <w:ind w:left="1080"/>
        <w:rPr>
          <w:rFonts w:ascii="Courier New" w:hAnsi="Courier New" w:cs="Courier New"/>
        </w:rPr>
      </w:pPr>
      <w:r>
        <w:rPr>
          <w:rFonts w:ascii="Courier New" w:hAnsi="Courier New" w:cs="Courier New"/>
        </w:rPr>
        <w:tab/>
        <w:t>&lt;/assignments&gt;</w:t>
      </w:r>
    </w:p>
    <w:p w14:paraId="26C230A4" w14:textId="77777777" w:rsidR="0072622A" w:rsidRDefault="0072622A" w:rsidP="0072622A">
      <w:pPr>
        <w:pStyle w:val="Standard"/>
        <w:spacing w:before="120"/>
        <w:ind w:left="1080"/>
        <w:rPr>
          <w:rFonts w:ascii="Courier New" w:hAnsi="Courier New" w:cs="Courier New"/>
        </w:rPr>
      </w:pPr>
      <w:r>
        <w:rPr>
          <w:rFonts w:ascii="Courier New" w:hAnsi="Courier New" w:cs="Courier New"/>
        </w:rPr>
        <w:t>&lt;/object&gt;</w:t>
      </w:r>
    </w:p>
    <w:p w14:paraId="02D0CE10" w14:textId="77777777" w:rsidR="0072622A" w:rsidRDefault="0072622A" w:rsidP="0072622A">
      <w:pPr>
        <w:pStyle w:val="Standard"/>
        <w:numPr>
          <w:ilvl w:val="0"/>
          <w:numId w:val="25"/>
        </w:numPr>
      </w:pPr>
      <w:r>
        <w:t>Primitive objects and “String “can have a value:</w:t>
      </w:r>
    </w:p>
    <w:p w14:paraId="1F7DDE0F" w14:textId="77777777" w:rsidR="0072622A" w:rsidRDefault="0072622A" w:rsidP="0072622A">
      <w:pPr>
        <w:pStyle w:val="Standard"/>
        <w:spacing w:before="120"/>
        <w:ind w:left="1080"/>
        <w:rPr>
          <w:rFonts w:ascii="Courier New" w:hAnsi="Courier New" w:cs="Courier New"/>
        </w:rPr>
      </w:pPr>
      <w:r>
        <w:rPr>
          <w:rFonts w:ascii="Courier New" w:hAnsi="Courier New" w:cs="Courier New"/>
        </w:rPr>
        <w:t>&lt;object id=”2” class=”String”&gt;</w:t>
      </w:r>
    </w:p>
    <w:p w14:paraId="3ABC994D" w14:textId="77777777" w:rsidR="0072622A" w:rsidRDefault="0072622A" w:rsidP="0072622A">
      <w:pPr>
        <w:pStyle w:val="Standard"/>
        <w:spacing w:before="120"/>
        <w:ind w:left="1080"/>
        <w:rPr>
          <w:rFonts w:ascii="Courier New" w:hAnsi="Courier New" w:cs="Courier New"/>
        </w:rPr>
      </w:pPr>
      <w:r>
        <w:rPr>
          <w:rFonts w:ascii="Courier New" w:hAnsi="Courier New" w:cs="Courier New"/>
        </w:rPr>
        <w:tab/>
        <w:t>&lt;value&gt;</w:t>
      </w:r>
      <w:proofErr w:type="spellStart"/>
      <w:r>
        <w:rPr>
          <w:rFonts w:ascii="Courier New" w:hAnsi="Courier New" w:cs="Courier New"/>
        </w:rPr>
        <w:t>aap</w:t>
      </w:r>
      <w:proofErr w:type="spellEnd"/>
      <w:r>
        <w:rPr>
          <w:rFonts w:ascii="Courier New" w:hAnsi="Courier New" w:cs="Courier New"/>
        </w:rPr>
        <w:t>&lt;/value&gt;</w:t>
      </w:r>
    </w:p>
    <w:p w14:paraId="70520420" w14:textId="77777777" w:rsidR="0072622A" w:rsidRDefault="0072622A" w:rsidP="0072622A">
      <w:pPr>
        <w:pStyle w:val="Standard"/>
        <w:spacing w:before="120"/>
        <w:ind w:left="1080"/>
        <w:rPr>
          <w:rFonts w:ascii="Courier New" w:hAnsi="Courier New" w:cs="Courier New"/>
        </w:rPr>
      </w:pPr>
      <w:r>
        <w:rPr>
          <w:rFonts w:ascii="Courier New" w:hAnsi="Courier New" w:cs="Courier New"/>
        </w:rPr>
        <w:t>&lt;/object&gt;</w:t>
      </w:r>
    </w:p>
    <w:p w14:paraId="157521B6" w14:textId="77777777" w:rsidR="0072622A" w:rsidRDefault="0072622A" w:rsidP="0072622A">
      <w:pPr>
        <w:pStyle w:val="Standard"/>
        <w:ind w:left="720"/>
      </w:pPr>
      <w:r>
        <w:t>This also applies to sub-classes from “String”</w:t>
      </w:r>
    </w:p>
    <w:p w14:paraId="499AEDC0" w14:textId="77777777" w:rsidR="0072622A" w:rsidRDefault="0072622A" w:rsidP="0072622A">
      <w:pPr>
        <w:pStyle w:val="Standard"/>
        <w:numPr>
          <w:ilvl w:val="0"/>
          <w:numId w:val="25"/>
        </w:numPr>
      </w:pPr>
      <w:r>
        <w:t xml:space="preserve">The content of an array (or sub-class) is a list of assignments with ‘#m’ as id, where m  </w:t>
      </w:r>
      <w:r w:rsidRPr="00076690">
        <w:t xml:space="preserve">is a positive </w:t>
      </w:r>
      <w:r w:rsidRPr="00076690">
        <w:rPr>
          <w:vertAlign w:val="subscript"/>
        </w:rPr>
        <w:t xml:space="preserve"> </w:t>
      </w:r>
      <w:r w:rsidRPr="00076690">
        <w:rPr>
          <w:i/>
        </w:rPr>
        <w:t>Integer</w:t>
      </w:r>
      <w:r w:rsidRPr="00076690">
        <w:t xml:space="preserve"> constant. </w:t>
      </w:r>
    </w:p>
    <w:p w14:paraId="579FC626" w14:textId="77777777" w:rsidR="0072622A" w:rsidRDefault="0072622A" w:rsidP="0072622A">
      <w:pPr>
        <w:pStyle w:val="Standard"/>
        <w:spacing w:before="120"/>
        <w:ind w:left="1080"/>
        <w:rPr>
          <w:rFonts w:ascii="Courier New" w:hAnsi="Courier New" w:cs="Courier New"/>
        </w:rPr>
      </w:pPr>
      <w:r>
        <w:rPr>
          <w:rFonts w:ascii="Courier New" w:hAnsi="Courier New" w:cs="Courier New"/>
        </w:rPr>
        <w:t>&lt;object id=”4” class=”Array”&gt;</w:t>
      </w:r>
    </w:p>
    <w:p w14:paraId="2781931F" w14:textId="77777777" w:rsidR="0072622A" w:rsidRDefault="0072622A" w:rsidP="0072622A">
      <w:pPr>
        <w:pStyle w:val="Standard"/>
        <w:spacing w:before="120"/>
        <w:ind w:left="1080"/>
        <w:rPr>
          <w:rFonts w:ascii="Courier New" w:hAnsi="Courier New" w:cs="Courier New"/>
        </w:rPr>
      </w:pPr>
      <w:r>
        <w:rPr>
          <w:rFonts w:ascii="Courier New" w:hAnsi="Courier New" w:cs="Courier New"/>
        </w:rPr>
        <w:tab/>
        <w:t>&lt;assignments&gt;</w:t>
      </w:r>
    </w:p>
    <w:p w14:paraId="30F5D4A5" w14:textId="77777777" w:rsidR="0072622A" w:rsidRDefault="0072622A" w:rsidP="0072622A">
      <w:pPr>
        <w:pStyle w:val="Standard"/>
        <w:spacing w:before="120"/>
        <w:ind w:left="108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&lt;assignment name=”#1” id=”3”/&gt;</w:t>
      </w:r>
    </w:p>
    <w:p w14:paraId="61EB8340" w14:textId="77777777" w:rsidR="0072622A" w:rsidRDefault="0072622A" w:rsidP="0072622A">
      <w:pPr>
        <w:pStyle w:val="Standard"/>
        <w:spacing w:before="120"/>
        <w:ind w:left="1080"/>
      </w:pPr>
      <w:r>
        <w:rPr>
          <w:rFonts w:ascii="Courier New" w:hAnsi="Courier New" w:cs="Courier New"/>
        </w:rPr>
        <w:tab/>
      </w:r>
      <w:r>
        <w:rPr>
          <w:rFonts w:ascii="Courier New" w:hAnsi="Courier New" w:cs="Courier New"/>
        </w:rPr>
        <w:tab/>
      </w:r>
      <w:r>
        <w:rPr>
          <w:rFonts w:ascii="Courier New" w:hAnsi="Courier New" w:cs="Courier New"/>
        </w:rPr>
        <w:tab/>
        <w:t>&lt;assignment name=”#2” id=”6”/&gt;</w:t>
      </w:r>
    </w:p>
    <w:p w14:paraId="231708C4" w14:textId="77777777" w:rsidR="0072622A" w:rsidRDefault="0072622A" w:rsidP="0072622A">
      <w:pPr>
        <w:pStyle w:val="Standard"/>
        <w:spacing w:before="120"/>
        <w:ind w:left="1080"/>
        <w:rPr>
          <w:rFonts w:ascii="Courier New" w:hAnsi="Courier New" w:cs="Courier New"/>
        </w:rPr>
      </w:pPr>
      <w:r>
        <w:rPr>
          <w:rFonts w:ascii="Courier New" w:hAnsi="Courier New" w:cs="Courier New"/>
        </w:rPr>
        <w:tab/>
        <w:t>&lt;/assignments&gt;</w:t>
      </w:r>
    </w:p>
    <w:p w14:paraId="45B80ADD" w14:textId="77777777" w:rsidR="0072622A" w:rsidRDefault="0072622A" w:rsidP="0072622A">
      <w:pPr>
        <w:pStyle w:val="Standard"/>
        <w:spacing w:before="120"/>
        <w:ind w:left="1080"/>
        <w:rPr>
          <w:rFonts w:ascii="Courier New" w:hAnsi="Courier New" w:cs="Courier New"/>
        </w:rPr>
      </w:pPr>
      <w:r>
        <w:rPr>
          <w:rFonts w:ascii="Courier New" w:hAnsi="Courier New" w:cs="Courier New"/>
        </w:rPr>
        <w:t>&lt;/object&gt;</w:t>
      </w:r>
    </w:p>
    <w:p w14:paraId="40859AF3" w14:textId="77777777" w:rsidR="0072622A" w:rsidRDefault="0072622A" w:rsidP="0072622A">
      <w:pPr>
        <w:pStyle w:val="Standard"/>
        <w:ind w:left="720"/>
      </w:pPr>
    </w:p>
    <w:p w14:paraId="60962DDF" w14:textId="77777777" w:rsidR="0072622A" w:rsidRPr="00076690" w:rsidRDefault="0072622A" w:rsidP="0072622A">
      <w:pPr>
        <w:pStyle w:val="Standard"/>
        <w:ind w:left="720"/>
      </w:pPr>
    </w:p>
    <w:p w14:paraId="7C6ABCCB" w14:textId="77777777" w:rsidR="0072622A" w:rsidRPr="00076690" w:rsidRDefault="0072622A" w:rsidP="0072622A">
      <w:pPr>
        <w:spacing w:before="120"/>
        <w:rPr>
          <w:rFonts w:ascii="Calibri" w:hAnsi="Calibri" w:cs="Calibri"/>
        </w:rPr>
      </w:pPr>
      <w:r>
        <w:rPr>
          <w:rFonts w:ascii="Calibri" w:hAnsi="Calibri" w:cs="Calibri"/>
        </w:rPr>
        <w:t>An example of an marshalled object (</w:t>
      </w:r>
      <w:proofErr w:type="spellStart"/>
      <w:r>
        <w:rPr>
          <w:rFonts w:ascii="Calibri" w:hAnsi="Calibri" w:cs="Calibri"/>
        </w:rPr>
        <w:t>CustomObject</w:t>
      </w:r>
      <w:proofErr w:type="spellEnd"/>
      <w:r>
        <w:rPr>
          <w:rFonts w:ascii="Calibri" w:hAnsi="Calibri" w:cs="Calibri"/>
        </w:rPr>
        <w:t>):</w:t>
      </w:r>
    </w:p>
    <w:p w14:paraId="25D9B075" w14:textId="77777777" w:rsidR="0072622A" w:rsidRDefault="0072622A" w:rsidP="0072622A">
      <w:pPr>
        <w:pStyle w:val="Standard"/>
        <w:spacing w:before="120"/>
        <w:rPr>
          <w:rFonts w:ascii="Courier New" w:hAnsi="Courier New" w:cs="Courier New"/>
        </w:rPr>
      </w:pPr>
      <w:r>
        <w:rPr>
          <w:rFonts w:ascii="Courier New" w:hAnsi="Courier New" w:cs="Courier New"/>
        </w:rPr>
        <w:t>&lt;</w:t>
      </w:r>
      <w:proofErr w:type="spellStart"/>
      <w:r>
        <w:rPr>
          <w:rFonts w:ascii="Courier New" w:hAnsi="Courier New" w:cs="Courier New"/>
        </w:rPr>
        <w:t>poosl_marshal_data</w:t>
      </w:r>
      <w:proofErr w:type="spellEnd"/>
      <w:r>
        <w:rPr>
          <w:rFonts w:ascii="Courier New" w:hAnsi="Courier New" w:cs="Courier New"/>
        </w:rPr>
        <w:t xml:space="preserve"> root=”1”&gt;</w:t>
      </w:r>
    </w:p>
    <w:p w14:paraId="2B5343F5" w14:textId="77777777" w:rsidR="0072622A" w:rsidRDefault="0072622A" w:rsidP="0072622A">
      <w:pPr>
        <w:pStyle w:val="Standard"/>
        <w:spacing w:before="120"/>
        <w:ind w:left="720"/>
        <w:rPr>
          <w:rFonts w:ascii="Courier New" w:hAnsi="Courier New" w:cs="Courier New"/>
        </w:rPr>
      </w:pPr>
      <w:r>
        <w:rPr>
          <w:rFonts w:ascii="Courier New" w:hAnsi="Courier New" w:cs="Courier New"/>
        </w:rPr>
        <w:t>&lt;object id=”1” class=”</w:t>
      </w:r>
      <w:proofErr w:type="spellStart"/>
      <w:r>
        <w:rPr>
          <w:rFonts w:ascii="Courier New" w:hAnsi="Courier New" w:cs="Courier New"/>
        </w:rPr>
        <w:t>CustomObject</w:t>
      </w:r>
      <w:proofErr w:type="spellEnd"/>
      <w:r>
        <w:rPr>
          <w:rFonts w:ascii="Courier New" w:hAnsi="Courier New" w:cs="Courier New"/>
        </w:rPr>
        <w:t>”&gt;</w:t>
      </w:r>
    </w:p>
    <w:p w14:paraId="3462E479" w14:textId="77777777" w:rsidR="0072622A" w:rsidRDefault="0072622A" w:rsidP="0072622A">
      <w:pPr>
        <w:pStyle w:val="Standard"/>
        <w:spacing w:before="120"/>
        <w:ind w:left="720"/>
        <w:rPr>
          <w:rFonts w:ascii="Courier New" w:hAnsi="Courier New" w:cs="Courier New"/>
        </w:rPr>
      </w:pPr>
      <w:r>
        <w:rPr>
          <w:rFonts w:ascii="Courier New" w:hAnsi="Courier New" w:cs="Courier New"/>
        </w:rPr>
        <w:tab/>
        <w:t>&lt;assignments&gt;</w:t>
      </w:r>
    </w:p>
    <w:p w14:paraId="50E3C0F6" w14:textId="77777777" w:rsidR="0072622A" w:rsidRDefault="0072622A" w:rsidP="0072622A">
      <w:pPr>
        <w:pStyle w:val="Standard"/>
        <w:spacing w:before="120"/>
        <w:ind w:left="720"/>
        <w:rPr>
          <w:rFonts w:ascii="Courier New" w:hAnsi="Courier New" w:cs="Courier New"/>
        </w:rPr>
      </w:pPr>
      <w:r>
        <w:rPr>
          <w:rFonts w:ascii="Courier New" w:hAnsi="Courier New" w:cs="Courier New"/>
        </w:rPr>
        <w:tab/>
      </w:r>
      <w:r>
        <w:rPr>
          <w:rFonts w:ascii="Courier New" w:hAnsi="Courier New" w:cs="Courier New"/>
        </w:rPr>
        <w:tab/>
        <w:t>&lt;assignment name=”</w:t>
      </w:r>
      <w:proofErr w:type="spellStart"/>
      <w:r>
        <w:rPr>
          <w:rFonts w:ascii="Courier New" w:hAnsi="Courier New" w:cs="Courier New"/>
        </w:rPr>
        <w:t>Aap</w:t>
      </w:r>
      <w:proofErr w:type="spellEnd"/>
      <w:r>
        <w:rPr>
          <w:rFonts w:ascii="Courier New" w:hAnsi="Courier New" w:cs="Courier New"/>
        </w:rPr>
        <w:t>” id=”2”/&gt;</w:t>
      </w:r>
    </w:p>
    <w:p w14:paraId="4C6E7063" w14:textId="77777777" w:rsidR="0072622A" w:rsidRDefault="0072622A" w:rsidP="0072622A">
      <w:pPr>
        <w:pStyle w:val="Standard"/>
        <w:spacing w:before="120"/>
        <w:ind w:left="1440" w:firstLine="720"/>
        <w:rPr>
          <w:rFonts w:ascii="Courier New" w:hAnsi="Courier New" w:cs="Courier New"/>
        </w:rPr>
      </w:pPr>
      <w:r>
        <w:rPr>
          <w:rFonts w:ascii="Courier New" w:hAnsi="Courier New" w:cs="Courier New"/>
        </w:rPr>
        <w:lastRenderedPageBreak/>
        <w:t>&lt;assignment name=”</w:t>
      </w:r>
      <w:proofErr w:type="spellStart"/>
      <w:r>
        <w:rPr>
          <w:rFonts w:ascii="Courier New" w:hAnsi="Courier New" w:cs="Courier New"/>
        </w:rPr>
        <w:t>Noot</w:t>
      </w:r>
      <w:proofErr w:type="spellEnd"/>
      <w:r>
        <w:rPr>
          <w:rFonts w:ascii="Courier New" w:hAnsi="Courier New" w:cs="Courier New"/>
        </w:rPr>
        <w:t>” id=”4”/&gt;</w:t>
      </w:r>
    </w:p>
    <w:p w14:paraId="43DA69B2" w14:textId="77777777" w:rsidR="0072622A" w:rsidRDefault="0072622A" w:rsidP="0072622A">
      <w:pPr>
        <w:pStyle w:val="Standard"/>
        <w:spacing w:before="120"/>
        <w:ind w:left="720"/>
        <w:rPr>
          <w:rFonts w:ascii="Courier New" w:hAnsi="Courier New" w:cs="Courier New"/>
        </w:rPr>
      </w:pPr>
      <w:r>
        <w:rPr>
          <w:rFonts w:ascii="Courier New" w:hAnsi="Courier New" w:cs="Courier New"/>
        </w:rPr>
        <w:tab/>
        <w:t>&lt;/assignments&gt;</w:t>
      </w:r>
    </w:p>
    <w:p w14:paraId="2D15A270" w14:textId="77777777" w:rsidR="0072622A" w:rsidRDefault="0072622A" w:rsidP="0072622A">
      <w:pPr>
        <w:pStyle w:val="Standard"/>
        <w:spacing w:before="120"/>
        <w:ind w:left="720"/>
        <w:rPr>
          <w:rFonts w:ascii="Courier New" w:hAnsi="Courier New" w:cs="Courier New"/>
        </w:rPr>
      </w:pPr>
      <w:r>
        <w:rPr>
          <w:rFonts w:ascii="Courier New" w:hAnsi="Courier New" w:cs="Courier New"/>
        </w:rPr>
        <w:t>&lt;/object&gt;</w:t>
      </w:r>
    </w:p>
    <w:p w14:paraId="3205752F" w14:textId="77777777" w:rsidR="0072622A" w:rsidRDefault="0072622A" w:rsidP="0072622A">
      <w:pPr>
        <w:pStyle w:val="Standard"/>
        <w:spacing w:before="120"/>
        <w:ind w:left="720"/>
        <w:rPr>
          <w:rFonts w:ascii="Courier New" w:hAnsi="Courier New" w:cs="Courier New"/>
        </w:rPr>
      </w:pPr>
      <w:r>
        <w:rPr>
          <w:rFonts w:ascii="Courier New" w:hAnsi="Courier New" w:cs="Courier New"/>
        </w:rPr>
        <w:t>&lt;object id=”2” class=”String”&gt;</w:t>
      </w:r>
    </w:p>
    <w:p w14:paraId="166D6564" w14:textId="77777777" w:rsidR="0072622A" w:rsidRDefault="0072622A" w:rsidP="0072622A">
      <w:pPr>
        <w:pStyle w:val="Standard"/>
        <w:spacing w:before="120"/>
        <w:ind w:left="720"/>
        <w:rPr>
          <w:rFonts w:ascii="Courier New" w:hAnsi="Courier New" w:cs="Courier New"/>
        </w:rPr>
      </w:pPr>
      <w:r>
        <w:rPr>
          <w:rFonts w:ascii="Courier New" w:hAnsi="Courier New" w:cs="Courier New"/>
        </w:rPr>
        <w:tab/>
        <w:t>&lt;value&gt;</w:t>
      </w:r>
      <w:proofErr w:type="spellStart"/>
      <w:r>
        <w:rPr>
          <w:rFonts w:ascii="Courier New" w:hAnsi="Courier New" w:cs="Courier New"/>
        </w:rPr>
        <w:t>aap</w:t>
      </w:r>
      <w:proofErr w:type="spellEnd"/>
      <w:r>
        <w:rPr>
          <w:rFonts w:ascii="Courier New" w:hAnsi="Courier New" w:cs="Courier New"/>
        </w:rPr>
        <w:t>&lt;/value&gt;</w:t>
      </w:r>
    </w:p>
    <w:p w14:paraId="7DD77495" w14:textId="77777777" w:rsidR="0072622A" w:rsidRDefault="0072622A" w:rsidP="0072622A">
      <w:pPr>
        <w:pStyle w:val="Standard"/>
        <w:spacing w:before="120"/>
        <w:ind w:left="720"/>
        <w:rPr>
          <w:rFonts w:ascii="Courier New" w:hAnsi="Courier New" w:cs="Courier New"/>
        </w:rPr>
      </w:pPr>
      <w:r>
        <w:rPr>
          <w:rFonts w:ascii="Courier New" w:hAnsi="Courier New" w:cs="Courier New"/>
        </w:rPr>
        <w:t>&lt;/object&gt;</w:t>
      </w:r>
    </w:p>
    <w:p w14:paraId="4DA06E5E" w14:textId="77777777" w:rsidR="0072622A" w:rsidRDefault="0072622A" w:rsidP="0072622A">
      <w:pPr>
        <w:pStyle w:val="Standard"/>
        <w:spacing w:before="120"/>
        <w:ind w:left="720"/>
        <w:rPr>
          <w:rFonts w:ascii="Courier New" w:hAnsi="Courier New" w:cs="Courier New"/>
        </w:rPr>
      </w:pPr>
      <w:r>
        <w:rPr>
          <w:rFonts w:ascii="Courier New" w:hAnsi="Courier New" w:cs="Courier New"/>
        </w:rPr>
        <w:t>&lt;object id=”5” class=”Boolean”&gt;</w:t>
      </w:r>
    </w:p>
    <w:p w14:paraId="1EB6D7C1" w14:textId="77777777" w:rsidR="0072622A" w:rsidRDefault="0072622A" w:rsidP="0072622A">
      <w:pPr>
        <w:pStyle w:val="Standard"/>
        <w:spacing w:before="120"/>
        <w:ind w:left="720"/>
        <w:rPr>
          <w:rFonts w:ascii="Courier New" w:hAnsi="Courier New" w:cs="Courier New"/>
        </w:rPr>
      </w:pPr>
      <w:r>
        <w:rPr>
          <w:rFonts w:ascii="Courier New" w:hAnsi="Courier New" w:cs="Courier New"/>
        </w:rPr>
        <w:tab/>
        <w:t>&lt;value&gt;true&lt;/value&gt;</w:t>
      </w:r>
    </w:p>
    <w:p w14:paraId="677FC527" w14:textId="77777777" w:rsidR="0072622A" w:rsidRDefault="0072622A" w:rsidP="0072622A">
      <w:pPr>
        <w:pStyle w:val="Standard"/>
        <w:spacing w:before="120"/>
        <w:ind w:left="720"/>
        <w:rPr>
          <w:rFonts w:ascii="Courier New" w:hAnsi="Courier New" w:cs="Courier New"/>
        </w:rPr>
      </w:pPr>
      <w:r>
        <w:rPr>
          <w:rFonts w:ascii="Courier New" w:hAnsi="Courier New" w:cs="Courier New"/>
        </w:rPr>
        <w:t>&lt;/object&gt;</w:t>
      </w:r>
    </w:p>
    <w:p w14:paraId="2BBB524B" w14:textId="77777777" w:rsidR="0072622A" w:rsidRDefault="0072622A" w:rsidP="0072622A">
      <w:pPr>
        <w:pStyle w:val="Standard"/>
        <w:spacing w:before="120"/>
        <w:ind w:left="720"/>
        <w:rPr>
          <w:rFonts w:ascii="Courier New" w:hAnsi="Courier New" w:cs="Courier New"/>
        </w:rPr>
      </w:pPr>
      <w:r>
        <w:rPr>
          <w:rFonts w:ascii="Courier New" w:hAnsi="Courier New" w:cs="Courier New"/>
        </w:rPr>
        <w:t>&lt;object id=”3” class=”</w:t>
      </w:r>
      <w:proofErr w:type="spellStart"/>
      <w:r>
        <w:rPr>
          <w:rFonts w:ascii="Courier New" w:hAnsi="Courier New" w:cs="Courier New"/>
        </w:rPr>
        <w:t>CustomString</w:t>
      </w:r>
      <w:proofErr w:type="spellEnd"/>
      <w:r>
        <w:rPr>
          <w:rFonts w:ascii="Courier New" w:hAnsi="Courier New" w:cs="Courier New"/>
        </w:rPr>
        <w:t>”&gt;</w:t>
      </w:r>
    </w:p>
    <w:p w14:paraId="4C50DB04" w14:textId="77777777" w:rsidR="0072622A" w:rsidRDefault="0072622A" w:rsidP="0072622A">
      <w:pPr>
        <w:pStyle w:val="Standard"/>
        <w:spacing w:before="120"/>
        <w:ind w:left="720"/>
      </w:pPr>
      <w:r>
        <w:rPr>
          <w:rFonts w:ascii="Courier New" w:hAnsi="Courier New" w:cs="Courier New"/>
        </w:rPr>
        <w:tab/>
        <w:t>&lt;assignments&gt;</w:t>
      </w:r>
    </w:p>
    <w:p w14:paraId="54EF0523" w14:textId="77777777" w:rsidR="0072622A" w:rsidRDefault="0072622A" w:rsidP="0072622A">
      <w:pPr>
        <w:pStyle w:val="Standard"/>
        <w:spacing w:before="12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&lt;assignment name=”test” id=”4”/&gt;</w:t>
      </w:r>
    </w:p>
    <w:p w14:paraId="70A50400" w14:textId="77777777" w:rsidR="0072622A" w:rsidRDefault="0072622A" w:rsidP="0072622A">
      <w:pPr>
        <w:pStyle w:val="Standard"/>
        <w:spacing w:before="120"/>
        <w:ind w:left="720"/>
        <w:rPr>
          <w:rFonts w:ascii="Courier New" w:hAnsi="Courier New" w:cs="Courier New"/>
        </w:rPr>
      </w:pPr>
      <w:r>
        <w:rPr>
          <w:rFonts w:ascii="Courier New" w:hAnsi="Courier New" w:cs="Courier New"/>
        </w:rPr>
        <w:tab/>
        <w:t>&lt;/assignments&gt;</w:t>
      </w:r>
    </w:p>
    <w:p w14:paraId="0597709C" w14:textId="77777777" w:rsidR="0072622A" w:rsidRDefault="0072622A" w:rsidP="0072622A">
      <w:pPr>
        <w:pStyle w:val="Standard"/>
        <w:spacing w:before="120"/>
        <w:ind w:left="720"/>
        <w:rPr>
          <w:rFonts w:ascii="Courier New" w:hAnsi="Courier New" w:cs="Courier New"/>
        </w:rPr>
      </w:pPr>
      <w:r>
        <w:rPr>
          <w:rFonts w:ascii="Courier New" w:hAnsi="Courier New" w:cs="Courier New"/>
        </w:rPr>
        <w:tab/>
        <w:t>&lt;value&gt;</w:t>
      </w:r>
      <w:proofErr w:type="spellStart"/>
      <w:r>
        <w:rPr>
          <w:rFonts w:ascii="Courier New" w:hAnsi="Courier New" w:cs="Courier New"/>
        </w:rPr>
        <w:t>noot</w:t>
      </w:r>
      <w:proofErr w:type="spellEnd"/>
      <w:r>
        <w:rPr>
          <w:rFonts w:ascii="Courier New" w:hAnsi="Courier New" w:cs="Courier New"/>
        </w:rPr>
        <w:t>&lt;/value&gt;</w:t>
      </w:r>
    </w:p>
    <w:p w14:paraId="1DC7C6D9" w14:textId="77777777" w:rsidR="0072622A" w:rsidRDefault="0072622A" w:rsidP="0072622A">
      <w:pPr>
        <w:pStyle w:val="Standard"/>
        <w:spacing w:before="120"/>
        <w:ind w:left="720"/>
        <w:rPr>
          <w:rFonts w:ascii="Courier New" w:hAnsi="Courier New" w:cs="Courier New"/>
        </w:rPr>
      </w:pPr>
      <w:r>
        <w:rPr>
          <w:rFonts w:ascii="Courier New" w:hAnsi="Courier New" w:cs="Courier New"/>
        </w:rPr>
        <w:t>&lt;/object&gt;</w:t>
      </w:r>
    </w:p>
    <w:p w14:paraId="142432D3" w14:textId="77777777" w:rsidR="0072622A" w:rsidRDefault="0072622A" w:rsidP="0072622A">
      <w:pPr>
        <w:pStyle w:val="Standard"/>
        <w:spacing w:before="120"/>
        <w:ind w:left="720"/>
        <w:rPr>
          <w:rFonts w:ascii="Courier New" w:hAnsi="Courier New" w:cs="Courier New"/>
        </w:rPr>
      </w:pPr>
      <w:r>
        <w:rPr>
          <w:rFonts w:ascii="Courier New" w:hAnsi="Courier New" w:cs="Courier New"/>
        </w:rPr>
        <w:t>&lt;object id=”4” class=”Array”&gt;</w:t>
      </w:r>
    </w:p>
    <w:p w14:paraId="4BBE80C6" w14:textId="77777777" w:rsidR="0072622A" w:rsidRDefault="0072622A" w:rsidP="0072622A">
      <w:pPr>
        <w:pStyle w:val="Standard"/>
        <w:spacing w:before="120"/>
        <w:ind w:left="720"/>
        <w:rPr>
          <w:rFonts w:ascii="Courier New" w:hAnsi="Courier New" w:cs="Courier New"/>
        </w:rPr>
      </w:pPr>
      <w:r>
        <w:rPr>
          <w:rFonts w:ascii="Courier New" w:hAnsi="Courier New" w:cs="Courier New"/>
        </w:rPr>
        <w:tab/>
        <w:t>&lt;assignments&gt;</w:t>
      </w:r>
    </w:p>
    <w:p w14:paraId="665F07A4" w14:textId="77777777" w:rsidR="0072622A" w:rsidRDefault="0072622A" w:rsidP="0072622A">
      <w:pPr>
        <w:pStyle w:val="Standard"/>
        <w:spacing w:before="12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&lt;assignment name=”#1” id=”3”/&gt;</w:t>
      </w:r>
    </w:p>
    <w:p w14:paraId="66B50501" w14:textId="77777777" w:rsidR="0072622A" w:rsidRDefault="0072622A" w:rsidP="0072622A">
      <w:pPr>
        <w:pStyle w:val="Standard"/>
        <w:spacing w:before="12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&lt;assignment name=”#2” id=”6”/&gt;</w:t>
      </w:r>
    </w:p>
    <w:p w14:paraId="498DDCD1" w14:textId="77777777" w:rsidR="0072622A" w:rsidRDefault="0072622A" w:rsidP="0072622A">
      <w:pPr>
        <w:pStyle w:val="Standard"/>
        <w:spacing w:before="120"/>
        <w:ind w:left="720"/>
      </w:pPr>
      <w:r>
        <w:rPr>
          <w:rFonts w:ascii="Courier New" w:hAnsi="Courier New" w:cs="Courier New"/>
        </w:rPr>
        <w:tab/>
      </w:r>
      <w:r>
        <w:rPr>
          <w:rFonts w:ascii="Courier New" w:hAnsi="Courier New" w:cs="Courier New"/>
        </w:rPr>
        <w:tab/>
      </w:r>
      <w:r>
        <w:rPr>
          <w:rFonts w:ascii="Courier New" w:hAnsi="Courier New" w:cs="Courier New"/>
        </w:rPr>
        <w:tab/>
        <w:t>&lt;assignment name=”#3” id=”5”/&gt;</w:t>
      </w:r>
    </w:p>
    <w:p w14:paraId="625D1584" w14:textId="77777777" w:rsidR="0072622A" w:rsidRDefault="0072622A" w:rsidP="0072622A">
      <w:pPr>
        <w:pStyle w:val="Standard"/>
        <w:spacing w:before="120"/>
        <w:ind w:left="720"/>
        <w:rPr>
          <w:rFonts w:ascii="Courier New" w:hAnsi="Courier New" w:cs="Courier New"/>
        </w:rPr>
      </w:pPr>
      <w:r>
        <w:rPr>
          <w:rFonts w:ascii="Courier New" w:hAnsi="Courier New" w:cs="Courier New"/>
        </w:rPr>
        <w:tab/>
        <w:t>&lt;/assignments&gt;</w:t>
      </w:r>
    </w:p>
    <w:p w14:paraId="280F4FC2" w14:textId="77777777" w:rsidR="0072622A" w:rsidRDefault="0072622A" w:rsidP="0072622A">
      <w:pPr>
        <w:pStyle w:val="Standard"/>
        <w:spacing w:before="120"/>
        <w:ind w:left="720"/>
        <w:rPr>
          <w:rFonts w:ascii="Courier New" w:hAnsi="Courier New" w:cs="Courier New"/>
        </w:rPr>
      </w:pPr>
      <w:r>
        <w:rPr>
          <w:rFonts w:ascii="Courier New" w:hAnsi="Courier New" w:cs="Courier New"/>
        </w:rPr>
        <w:t>&lt;/object&gt;</w:t>
      </w:r>
    </w:p>
    <w:p w14:paraId="6E73810B" w14:textId="77777777" w:rsidR="0072622A" w:rsidRDefault="0072622A" w:rsidP="0072622A">
      <w:pPr>
        <w:pStyle w:val="Standard"/>
        <w:spacing w:before="120"/>
        <w:ind w:left="720"/>
        <w:rPr>
          <w:rFonts w:ascii="Courier New" w:hAnsi="Courier New" w:cs="Courier New"/>
        </w:rPr>
      </w:pPr>
      <w:r>
        <w:rPr>
          <w:rFonts w:ascii="Courier New" w:hAnsi="Courier New" w:cs="Courier New"/>
        </w:rPr>
        <w:t>&lt;object id=”6” class=”Nil”&gt;</w:t>
      </w:r>
    </w:p>
    <w:p w14:paraId="602A6C58" w14:textId="77777777" w:rsidR="0072622A" w:rsidRDefault="0072622A" w:rsidP="0072622A">
      <w:pPr>
        <w:pStyle w:val="Standard"/>
        <w:spacing w:before="120"/>
        <w:ind w:left="720"/>
        <w:rPr>
          <w:rFonts w:ascii="Courier New" w:hAnsi="Courier New" w:cs="Courier New"/>
        </w:rPr>
      </w:pPr>
      <w:r>
        <w:rPr>
          <w:rFonts w:ascii="Courier New" w:hAnsi="Courier New" w:cs="Courier New"/>
        </w:rPr>
        <w:t>&lt;/object&gt;</w:t>
      </w:r>
    </w:p>
    <w:p w14:paraId="568B54A4" w14:textId="77777777" w:rsidR="0072622A" w:rsidRDefault="0072622A" w:rsidP="0072622A">
      <w:pPr>
        <w:pStyle w:val="Standard"/>
        <w:spacing w:before="120"/>
      </w:pPr>
      <w:r w:rsidRPr="0078176E">
        <w:rPr>
          <w:rFonts w:ascii="Courier New" w:hAnsi="Courier New" w:cs="Courier New"/>
        </w:rPr>
        <w:t>&lt;/</w:t>
      </w:r>
      <w:proofErr w:type="spellStart"/>
      <w:r>
        <w:rPr>
          <w:rFonts w:ascii="Courier New" w:hAnsi="Courier New" w:cs="Courier New"/>
        </w:rPr>
        <w:t>poosl_marshal_data</w:t>
      </w:r>
      <w:proofErr w:type="spellEnd"/>
      <w:r w:rsidRPr="0078176E">
        <w:rPr>
          <w:rFonts w:ascii="Courier New" w:hAnsi="Courier New" w:cs="Courier New"/>
        </w:rPr>
        <w:t>&gt;</w:t>
      </w:r>
    </w:p>
    <w:p w14:paraId="5A4BD3C3" w14:textId="77777777" w:rsidR="0093011F" w:rsidRDefault="0093011F" w:rsidP="0093011F">
      <w:r>
        <w:br w:type="page"/>
      </w:r>
      <w:bookmarkStart w:id="8" w:name="_GoBack"/>
      <w:bookmarkEnd w:id="8"/>
    </w:p>
    <w:p w14:paraId="2A07D867" w14:textId="77777777" w:rsidR="00585B17" w:rsidRDefault="00AB139F" w:rsidP="00585B17">
      <w:pPr>
        <w:pStyle w:val="Title"/>
      </w:pPr>
      <w:r>
        <w:lastRenderedPageBreak/>
        <w:t xml:space="preserve">Appendix B: </w:t>
      </w:r>
      <w:r w:rsidR="00585B17">
        <w:t>String and Character Constant Syntax</w:t>
      </w:r>
    </w:p>
    <w:p w14:paraId="0A05A4DD" w14:textId="5BE90909" w:rsidR="00585B17" w:rsidRDefault="00585B17" w:rsidP="00585B17">
      <w:r>
        <w:t>A string constant is defined by a sequence of characters</w:t>
      </w:r>
      <w:r w:rsidR="00C97E34">
        <w:t xml:space="preserve"> from the extended ASCII set of 256 characters</w:t>
      </w:r>
      <w:r>
        <w:t xml:space="preserve"> enclosed by double quotation marks. Special syntax is added to represent non-printable characters by means of </w:t>
      </w:r>
      <w:r w:rsidRPr="00C97E34">
        <w:rPr>
          <w:rStyle w:val="Emphasis"/>
        </w:rPr>
        <w:t>escape sequences</w:t>
      </w:r>
      <w:r>
        <w:t xml:space="preserve"> that </w:t>
      </w:r>
      <w:r w:rsidR="00C97E34">
        <w:t xml:space="preserve">all </w:t>
      </w:r>
      <w:r>
        <w:t xml:space="preserve">begin with the backslash (\) symbol. Characters with ASCII value below 32 </w:t>
      </w:r>
      <w:r w:rsidR="00F22E07">
        <w:t>(except ASCI</w:t>
      </w:r>
      <w:r w:rsidR="00C97E34">
        <w:t>I</w:t>
      </w:r>
      <w:r w:rsidR="00F22E07">
        <w:t xml:space="preserve"> value 9) </w:t>
      </w:r>
      <w:r>
        <w:t xml:space="preserve">and the two characters ” (double quotation mark, ASCII value </w:t>
      </w:r>
      <w:r w:rsidR="00511934">
        <w:t>34</w:t>
      </w:r>
      <w:r>
        <w:t>) and \ (backslash, ASCII value 92) are not allowed in a string constant except as part of an escape sequence. The escape sequences that are supported are conforming to the C</w:t>
      </w:r>
      <w:r w:rsidR="00F22E07">
        <w:t xml:space="preserve"> / Java</w:t>
      </w:r>
      <w:r>
        <w:t xml:space="preserve"> specification</w:t>
      </w:r>
      <w:r w:rsidR="00F22E07">
        <w:t>s</w:t>
      </w:r>
      <w:r>
        <w:t xml:space="preserve"> and provided in the table below.</w:t>
      </w:r>
    </w:p>
    <w:p w14:paraId="159263AA" w14:textId="559EDB68" w:rsidR="00585B17" w:rsidRPr="0093011F" w:rsidRDefault="00C97E34" w:rsidP="00585B17">
      <w:r>
        <w:t>Similarly, c</w:t>
      </w:r>
      <w:r w:rsidR="00585B17">
        <w:t>haracter constants are represented by a character between single quotation marks for characters with ASCI</w:t>
      </w:r>
      <w:r>
        <w:t>I</w:t>
      </w:r>
      <w:r w:rsidR="00585B17">
        <w:t xml:space="preserve"> values </w:t>
      </w:r>
      <w:r w:rsidR="00F22E07">
        <w:t xml:space="preserve">9 and </w:t>
      </w:r>
      <w:r w:rsidR="00585B17">
        <w:t>32 and above, except the single quotation mark character (ASCII value 39) and the backslash character (ASCII value 92). Moreover, any escape sequence can be used (between single quotation marks).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73"/>
        <w:gridCol w:w="2655"/>
        <w:gridCol w:w="1466"/>
        <w:gridCol w:w="2169"/>
      </w:tblGrid>
      <w:tr w:rsidR="00585B17" w:rsidRPr="0093011F" w14:paraId="1AFA0D27" w14:textId="77777777" w:rsidTr="00476BE6">
        <w:trPr>
          <w:tblCellSpacing w:w="15" w:type="dxa"/>
        </w:trPr>
        <w:tc>
          <w:tcPr>
            <w:tcW w:w="0" w:type="auto"/>
            <w:tcBorders>
              <w:top w:val="single" w:sz="8" w:space="0" w:color="auto"/>
              <w:bottom w:val="single" w:sz="4" w:space="0" w:color="auto"/>
            </w:tcBorders>
            <w:vAlign w:val="center"/>
            <w:hideMark/>
          </w:tcPr>
          <w:p w14:paraId="2C063F22" w14:textId="77777777" w:rsidR="00585B17" w:rsidRPr="0093011F" w:rsidRDefault="00585B17" w:rsidP="00476BE6">
            <w:pPr>
              <w:spacing w:before="120"/>
              <w:rPr>
                <w:b/>
                <w:bCs/>
              </w:rPr>
            </w:pPr>
            <w:r w:rsidRPr="0093011F">
              <w:rPr>
                <w:b/>
                <w:bCs/>
              </w:rPr>
              <w:t xml:space="preserve">Character </w:t>
            </w:r>
          </w:p>
        </w:tc>
        <w:tc>
          <w:tcPr>
            <w:tcW w:w="0" w:type="auto"/>
            <w:tcBorders>
              <w:top w:val="single" w:sz="8" w:space="0" w:color="auto"/>
              <w:bottom w:val="single" w:sz="4" w:space="0" w:color="auto"/>
            </w:tcBorders>
            <w:vAlign w:val="center"/>
            <w:hideMark/>
          </w:tcPr>
          <w:p w14:paraId="06B0D50B" w14:textId="77777777" w:rsidR="00585B17" w:rsidRPr="0093011F" w:rsidRDefault="00585B17" w:rsidP="00476BE6">
            <w:pPr>
              <w:spacing w:before="120"/>
              <w:rPr>
                <w:b/>
                <w:bCs/>
              </w:rPr>
            </w:pPr>
            <w:r w:rsidRPr="0093011F">
              <w:rPr>
                <w:b/>
                <w:bCs/>
              </w:rPr>
              <w:t xml:space="preserve">ASCII Representation </w:t>
            </w:r>
          </w:p>
        </w:tc>
        <w:tc>
          <w:tcPr>
            <w:tcW w:w="0" w:type="auto"/>
            <w:tcBorders>
              <w:top w:val="single" w:sz="8" w:space="0" w:color="auto"/>
              <w:bottom w:val="single" w:sz="4" w:space="0" w:color="auto"/>
            </w:tcBorders>
            <w:vAlign w:val="center"/>
            <w:hideMark/>
          </w:tcPr>
          <w:p w14:paraId="48E9CABB" w14:textId="77777777" w:rsidR="00585B17" w:rsidRPr="0093011F" w:rsidRDefault="00585B17" w:rsidP="00476BE6">
            <w:pPr>
              <w:spacing w:before="120"/>
              <w:rPr>
                <w:b/>
                <w:bCs/>
              </w:rPr>
            </w:pPr>
            <w:r w:rsidRPr="0093011F">
              <w:rPr>
                <w:b/>
                <w:bCs/>
              </w:rPr>
              <w:t xml:space="preserve">ASCII Value </w:t>
            </w:r>
          </w:p>
        </w:tc>
        <w:tc>
          <w:tcPr>
            <w:tcW w:w="0" w:type="auto"/>
            <w:tcBorders>
              <w:top w:val="single" w:sz="8" w:space="0" w:color="auto"/>
              <w:bottom w:val="single" w:sz="4" w:space="0" w:color="auto"/>
            </w:tcBorders>
            <w:vAlign w:val="center"/>
            <w:hideMark/>
          </w:tcPr>
          <w:p w14:paraId="4C134991" w14:textId="77777777" w:rsidR="00585B17" w:rsidRPr="0093011F" w:rsidRDefault="00585B17" w:rsidP="00476BE6">
            <w:pPr>
              <w:spacing w:before="120"/>
              <w:rPr>
                <w:b/>
                <w:bCs/>
              </w:rPr>
            </w:pPr>
            <w:r w:rsidRPr="0093011F">
              <w:rPr>
                <w:b/>
                <w:bCs/>
              </w:rPr>
              <w:t xml:space="preserve">Escape Sequence </w:t>
            </w:r>
          </w:p>
        </w:tc>
      </w:tr>
      <w:tr w:rsidR="00585B17" w:rsidRPr="0093011F" w14:paraId="337164A5" w14:textId="77777777" w:rsidTr="00476BE6">
        <w:trPr>
          <w:tblCellSpacing w:w="15" w:type="dxa"/>
        </w:trPr>
        <w:tc>
          <w:tcPr>
            <w:tcW w:w="0" w:type="auto"/>
            <w:vAlign w:val="center"/>
            <w:hideMark/>
          </w:tcPr>
          <w:p w14:paraId="05D763F8" w14:textId="77777777" w:rsidR="00585B17" w:rsidRPr="0093011F" w:rsidRDefault="00585B17" w:rsidP="00476BE6">
            <w:pPr>
              <w:spacing w:before="120"/>
            </w:pPr>
            <w:r w:rsidRPr="0093011F">
              <w:t>Newline</w:t>
            </w:r>
          </w:p>
        </w:tc>
        <w:tc>
          <w:tcPr>
            <w:tcW w:w="0" w:type="auto"/>
            <w:vAlign w:val="center"/>
            <w:hideMark/>
          </w:tcPr>
          <w:p w14:paraId="3322C98E" w14:textId="77777777" w:rsidR="00585B17" w:rsidRPr="0093011F" w:rsidRDefault="00585B17" w:rsidP="00476BE6">
            <w:pPr>
              <w:spacing w:before="120"/>
            </w:pPr>
            <w:r w:rsidRPr="0093011F">
              <w:t>NL (LF)</w:t>
            </w:r>
          </w:p>
        </w:tc>
        <w:tc>
          <w:tcPr>
            <w:tcW w:w="0" w:type="auto"/>
            <w:vAlign w:val="center"/>
            <w:hideMark/>
          </w:tcPr>
          <w:p w14:paraId="589B29B8" w14:textId="77777777" w:rsidR="00585B17" w:rsidRPr="0093011F" w:rsidRDefault="00585B17" w:rsidP="00476BE6">
            <w:pPr>
              <w:spacing w:before="120"/>
            </w:pPr>
            <w:r w:rsidRPr="0093011F">
              <w:t>10</w:t>
            </w:r>
          </w:p>
        </w:tc>
        <w:tc>
          <w:tcPr>
            <w:tcW w:w="0" w:type="auto"/>
            <w:vAlign w:val="center"/>
            <w:hideMark/>
          </w:tcPr>
          <w:p w14:paraId="539C6F94" w14:textId="77777777" w:rsidR="00585B17" w:rsidRPr="0093011F" w:rsidRDefault="00585B17" w:rsidP="00476BE6">
            <w:pPr>
              <w:spacing w:before="120"/>
            </w:pPr>
            <w:r w:rsidRPr="0093011F">
              <w:t>\n</w:t>
            </w:r>
          </w:p>
        </w:tc>
      </w:tr>
      <w:tr w:rsidR="00585B17" w:rsidRPr="0093011F" w14:paraId="11B7AFF8" w14:textId="77777777" w:rsidTr="00476BE6">
        <w:trPr>
          <w:tblCellSpacing w:w="15" w:type="dxa"/>
        </w:trPr>
        <w:tc>
          <w:tcPr>
            <w:tcW w:w="0" w:type="auto"/>
            <w:vAlign w:val="center"/>
            <w:hideMark/>
          </w:tcPr>
          <w:p w14:paraId="202EECA7" w14:textId="77777777" w:rsidR="00585B17" w:rsidRPr="0093011F" w:rsidRDefault="00585B17" w:rsidP="00476BE6">
            <w:pPr>
              <w:spacing w:before="120"/>
            </w:pPr>
            <w:r w:rsidRPr="0093011F">
              <w:t>Horizontal tab</w:t>
            </w:r>
          </w:p>
        </w:tc>
        <w:tc>
          <w:tcPr>
            <w:tcW w:w="0" w:type="auto"/>
            <w:vAlign w:val="center"/>
            <w:hideMark/>
          </w:tcPr>
          <w:p w14:paraId="43398CEC" w14:textId="77777777" w:rsidR="00585B17" w:rsidRPr="0093011F" w:rsidRDefault="00585B17" w:rsidP="00476BE6">
            <w:pPr>
              <w:spacing w:before="120"/>
            </w:pPr>
            <w:r w:rsidRPr="0093011F">
              <w:t>HT</w:t>
            </w:r>
          </w:p>
        </w:tc>
        <w:tc>
          <w:tcPr>
            <w:tcW w:w="0" w:type="auto"/>
            <w:vAlign w:val="center"/>
            <w:hideMark/>
          </w:tcPr>
          <w:p w14:paraId="11E013CD" w14:textId="77777777" w:rsidR="00585B17" w:rsidRPr="0093011F" w:rsidRDefault="00585B17" w:rsidP="00476BE6">
            <w:pPr>
              <w:spacing w:before="120"/>
            </w:pPr>
            <w:r w:rsidRPr="0093011F">
              <w:t>9</w:t>
            </w:r>
          </w:p>
        </w:tc>
        <w:tc>
          <w:tcPr>
            <w:tcW w:w="0" w:type="auto"/>
            <w:vAlign w:val="center"/>
            <w:hideMark/>
          </w:tcPr>
          <w:p w14:paraId="5C645FAF" w14:textId="77777777" w:rsidR="00585B17" w:rsidRPr="0093011F" w:rsidRDefault="00585B17" w:rsidP="00476BE6">
            <w:pPr>
              <w:spacing w:before="120"/>
            </w:pPr>
            <w:r w:rsidRPr="0093011F">
              <w:t>\t</w:t>
            </w:r>
          </w:p>
        </w:tc>
      </w:tr>
      <w:tr w:rsidR="00585B17" w:rsidRPr="0093011F" w14:paraId="2D0E0C2E" w14:textId="77777777" w:rsidTr="00476BE6">
        <w:trPr>
          <w:tblCellSpacing w:w="15" w:type="dxa"/>
        </w:trPr>
        <w:tc>
          <w:tcPr>
            <w:tcW w:w="0" w:type="auto"/>
            <w:vAlign w:val="center"/>
            <w:hideMark/>
          </w:tcPr>
          <w:p w14:paraId="4EE66614" w14:textId="77777777" w:rsidR="00585B17" w:rsidRPr="0093011F" w:rsidRDefault="00585B17" w:rsidP="00476BE6">
            <w:pPr>
              <w:spacing w:before="120"/>
            </w:pPr>
            <w:r w:rsidRPr="0093011F">
              <w:t>Vertical tab</w:t>
            </w:r>
          </w:p>
        </w:tc>
        <w:tc>
          <w:tcPr>
            <w:tcW w:w="0" w:type="auto"/>
            <w:vAlign w:val="center"/>
            <w:hideMark/>
          </w:tcPr>
          <w:p w14:paraId="77E6F4D0" w14:textId="77777777" w:rsidR="00585B17" w:rsidRPr="0093011F" w:rsidRDefault="00585B17" w:rsidP="00476BE6">
            <w:pPr>
              <w:spacing w:before="120"/>
            </w:pPr>
            <w:r w:rsidRPr="0093011F">
              <w:t>VT</w:t>
            </w:r>
          </w:p>
        </w:tc>
        <w:tc>
          <w:tcPr>
            <w:tcW w:w="0" w:type="auto"/>
            <w:vAlign w:val="center"/>
            <w:hideMark/>
          </w:tcPr>
          <w:p w14:paraId="724AD0D0" w14:textId="77777777" w:rsidR="00585B17" w:rsidRPr="0093011F" w:rsidRDefault="00585B17" w:rsidP="00476BE6">
            <w:pPr>
              <w:spacing w:before="120"/>
            </w:pPr>
            <w:r w:rsidRPr="0093011F">
              <w:t>11</w:t>
            </w:r>
          </w:p>
        </w:tc>
        <w:tc>
          <w:tcPr>
            <w:tcW w:w="0" w:type="auto"/>
            <w:vAlign w:val="center"/>
            <w:hideMark/>
          </w:tcPr>
          <w:p w14:paraId="3B39A224" w14:textId="77777777" w:rsidR="00585B17" w:rsidRPr="0093011F" w:rsidRDefault="00585B17" w:rsidP="00476BE6">
            <w:pPr>
              <w:spacing w:before="120"/>
            </w:pPr>
            <w:r w:rsidRPr="0093011F">
              <w:t>\v</w:t>
            </w:r>
          </w:p>
        </w:tc>
      </w:tr>
      <w:tr w:rsidR="00585B17" w:rsidRPr="0093011F" w14:paraId="74872C77" w14:textId="77777777" w:rsidTr="00476BE6">
        <w:trPr>
          <w:tblCellSpacing w:w="15" w:type="dxa"/>
        </w:trPr>
        <w:tc>
          <w:tcPr>
            <w:tcW w:w="0" w:type="auto"/>
            <w:vAlign w:val="center"/>
            <w:hideMark/>
          </w:tcPr>
          <w:p w14:paraId="0EF61708" w14:textId="77777777" w:rsidR="00585B17" w:rsidRPr="0093011F" w:rsidRDefault="00585B17" w:rsidP="00476BE6">
            <w:pPr>
              <w:spacing w:before="120"/>
            </w:pPr>
            <w:r w:rsidRPr="0093011F">
              <w:t>Backspace</w:t>
            </w:r>
          </w:p>
        </w:tc>
        <w:tc>
          <w:tcPr>
            <w:tcW w:w="0" w:type="auto"/>
            <w:vAlign w:val="center"/>
            <w:hideMark/>
          </w:tcPr>
          <w:p w14:paraId="11DE4AFA" w14:textId="77777777" w:rsidR="00585B17" w:rsidRPr="0093011F" w:rsidRDefault="00585B17" w:rsidP="00476BE6">
            <w:pPr>
              <w:spacing w:before="120"/>
            </w:pPr>
            <w:r w:rsidRPr="0093011F">
              <w:t>BS</w:t>
            </w:r>
          </w:p>
        </w:tc>
        <w:tc>
          <w:tcPr>
            <w:tcW w:w="0" w:type="auto"/>
            <w:vAlign w:val="center"/>
            <w:hideMark/>
          </w:tcPr>
          <w:p w14:paraId="17EF0DB9" w14:textId="77777777" w:rsidR="00585B17" w:rsidRPr="0093011F" w:rsidRDefault="00585B17" w:rsidP="00476BE6">
            <w:pPr>
              <w:spacing w:before="120"/>
            </w:pPr>
            <w:r w:rsidRPr="0093011F">
              <w:t>8</w:t>
            </w:r>
          </w:p>
        </w:tc>
        <w:tc>
          <w:tcPr>
            <w:tcW w:w="0" w:type="auto"/>
            <w:vAlign w:val="center"/>
            <w:hideMark/>
          </w:tcPr>
          <w:p w14:paraId="48EE2ED3" w14:textId="77777777" w:rsidR="00585B17" w:rsidRPr="0093011F" w:rsidRDefault="00585B17" w:rsidP="00476BE6">
            <w:pPr>
              <w:spacing w:before="120"/>
            </w:pPr>
            <w:r w:rsidRPr="0093011F">
              <w:t>\b</w:t>
            </w:r>
          </w:p>
        </w:tc>
      </w:tr>
      <w:tr w:rsidR="00585B17" w:rsidRPr="0093011F" w14:paraId="7E870587" w14:textId="77777777" w:rsidTr="00476BE6">
        <w:trPr>
          <w:tblCellSpacing w:w="15" w:type="dxa"/>
        </w:trPr>
        <w:tc>
          <w:tcPr>
            <w:tcW w:w="0" w:type="auto"/>
            <w:vAlign w:val="center"/>
            <w:hideMark/>
          </w:tcPr>
          <w:p w14:paraId="00C1CCF1" w14:textId="77777777" w:rsidR="00585B17" w:rsidRPr="0093011F" w:rsidRDefault="00585B17" w:rsidP="00476BE6">
            <w:pPr>
              <w:spacing w:before="120"/>
            </w:pPr>
            <w:r w:rsidRPr="0093011F">
              <w:t>Carriage return</w:t>
            </w:r>
          </w:p>
        </w:tc>
        <w:tc>
          <w:tcPr>
            <w:tcW w:w="0" w:type="auto"/>
            <w:vAlign w:val="center"/>
            <w:hideMark/>
          </w:tcPr>
          <w:p w14:paraId="25DFE8D5" w14:textId="77777777" w:rsidR="00585B17" w:rsidRPr="0093011F" w:rsidRDefault="00585B17" w:rsidP="00476BE6">
            <w:pPr>
              <w:spacing w:before="120"/>
            </w:pPr>
            <w:r w:rsidRPr="0093011F">
              <w:t>CR</w:t>
            </w:r>
          </w:p>
        </w:tc>
        <w:tc>
          <w:tcPr>
            <w:tcW w:w="0" w:type="auto"/>
            <w:vAlign w:val="center"/>
            <w:hideMark/>
          </w:tcPr>
          <w:p w14:paraId="19F3FE76" w14:textId="77777777" w:rsidR="00585B17" w:rsidRPr="0093011F" w:rsidRDefault="00585B17" w:rsidP="00476BE6">
            <w:pPr>
              <w:spacing w:before="120"/>
            </w:pPr>
            <w:r w:rsidRPr="0093011F">
              <w:t>13</w:t>
            </w:r>
          </w:p>
        </w:tc>
        <w:tc>
          <w:tcPr>
            <w:tcW w:w="0" w:type="auto"/>
            <w:vAlign w:val="center"/>
            <w:hideMark/>
          </w:tcPr>
          <w:p w14:paraId="4075B3FF" w14:textId="77777777" w:rsidR="00585B17" w:rsidRPr="0093011F" w:rsidRDefault="00585B17" w:rsidP="00476BE6">
            <w:pPr>
              <w:spacing w:before="120"/>
            </w:pPr>
            <w:r w:rsidRPr="0093011F">
              <w:t>\r</w:t>
            </w:r>
          </w:p>
        </w:tc>
      </w:tr>
      <w:tr w:rsidR="00585B17" w:rsidRPr="0093011F" w14:paraId="659A452C" w14:textId="77777777" w:rsidTr="00476BE6">
        <w:trPr>
          <w:tblCellSpacing w:w="15" w:type="dxa"/>
        </w:trPr>
        <w:tc>
          <w:tcPr>
            <w:tcW w:w="0" w:type="auto"/>
            <w:vAlign w:val="center"/>
            <w:hideMark/>
          </w:tcPr>
          <w:p w14:paraId="1CEC03EE" w14:textId="77777777" w:rsidR="00585B17" w:rsidRPr="0093011F" w:rsidRDefault="00585B17" w:rsidP="00476BE6">
            <w:pPr>
              <w:spacing w:before="120"/>
            </w:pPr>
            <w:proofErr w:type="spellStart"/>
            <w:r w:rsidRPr="0093011F">
              <w:t>Formfeed</w:t>
            </w:r>
            <w:proofErr w:type="spellEnd"/>
          </w:p>
        </w:tc>
        <w:tc>
          <w:tcPr>
            <w:tcW w:w="0" w:type="auto"/>
            <w:vAlign w:val="center"/>
            <w:hideMark/>
          </w:tcPr>
          <w:p w14:paraId="255F8CEA" w14:textId="77777777" w:rsidR="00585B17" w:rsidRPr="0093011F" w:rsidRDefault="00585B17" w:rsidP="00476BE6">
            <w:pPr>
              <w:spacing w:before="120"/>
            </w:pPr>
            <w:r w:rsidRPr="0093011F">
              <w:t>FF</w:t>
            </w:r>
          </w:p>
        </w:tc>
        <w:tc>
          <w:tcPr>
            <w:tcW w:w="0" w:type="auto"/>
            <w:vAlign w:val="center"/>
            <w:hideMark/>
          </w:tcPr>
          <w:p w14:paraId="5DADC379" w14:textId="77777777" w:rsidR="00585B17" w:rsidRPr="0093011F" w:rsidRDefault="00585B17" w:rsidP="00476BE6">
            <w:pPr>
              <w:spacing w:before="120"/>
            </w:pPr>
            <w:r w:rsidRPr="0093011F">
              <w:t>12</w:t>
            </w:r>
          </w:p>
        </w:tc>
        <w:tc>
          <w:tcPr>
            <w:tcW w:w="0" w:type="auto"/>
            <w:vAlign w:val="center"/>
            <w:hideMark/>
          </w:tcPr>
          <w:p w14:paraId="6E30EA52" w14:textId="77777777" w:rsidR="00585B17" w:rsidRPr="0093011F" w:rsidRDefault="00585B17" w:rsidP="00476BE6">
            <w:pPr>
              <w:spacing w:before="120"/>
            </w:pPr>
            <w:r w:rsidRPr="0093011F">
              <w:t>\f</w:t>
            </w:r>
          </w:p>
        </w:tc>
      </w:tr>
      <w:tr w:rsidR="00585B17" w:rsidRPr="0093011F" w14:paraId="254FEE8A" w14:textId="77777777" w:rsidTr="00476BE6">
        <w:trPr>
          <w:tblCellSpacing w:w="15" w:type="dxa"/>
        </w:trPr>
        <w:tc>
          <w:tcPr>
            <w:tcW w:w="0" w:type="auto"/>
            <w:vAlign w:val="center"/>
            <w:hideMark/>
          </w:tcPr>
          <w:p w14:paraId="6A5C8CB6" w14:textId="77777777" w:rsidR="00585B17" w:rsidRPr="0093011F" w:rsidRDefault="00585B17" w:rsidP="00476BE6">
            <w:pPr>
              <w:spacing w:before="120"/>
            </w:pPr>
            <w:r w:rsidRPr="0093011F">
              <w:t>Alert</w:t>
            </w:r>
          </w:p>
        </w:tc>
        <w:tc>
          <w:tcPr>
            <w:tcW w:w="0" w:type="auto"/>
            <w:vAlign w:val="center"/>
            <w:hideMark/>
          </w:tcPr>
          <w:p w14:paraId="7B8F1940" w14:textId="77777777" w:rsidR="00585B17" w:rsidRPr="0093011F" w:rsidRDefault="00585B17" w:rsidP="00476BE6">
            <w:pPr>
              <w:spacing w:before="120"/>
            </w:pPr>
            <w:r w:rsidRPr="0093011F">
              <w:t>BEL</w:t>
            </w:r>
          </w:p>
        </w:tc>
        <w:tc>
          <w:tcPr>
            <w:tcW w:w="0" w:type="auto"/>
            <w:vAlign w:val="center"/>
            <w:hideMark/>
          </w:tcPr>
          <w:p w14:paraId="3BC8A51C" w14:textId="77777777" w:rsidR="00585B17" w:rsidRPr="0093011F" w:rsidRDefault="00585B17" w:rsidP="00476BE6">
            <w:pPr>
              <w:spacing w:before="120"/>
            </w:pPr>
            <w:r w:rsidRPr="0093011F">
              <w:t>7</w:t>
            </w:r>
          </w:p>
        </w:tc>
        <w:tc>
          <w:tcPr>
            <w:tcW w:w="0" w:type="auto"/>
            <w:vAlign w:val="center"/>
            <w:hideMark/>
          </w:tcPr>
          <w:p w14:paraId="1B72FC90" w14:textId="77777777" w:rsidR="00585B17" w:rsidRPr="0093011F" w:rsidRDefault="00585B17" w:rsidP="00476BE6">
            <w:pPr>
              <w:spacing w:before="120"/>
            </w:pPr>
            <w:r w:rsidRPr="0093011F">
              <w:t>\a</w:t>
            </w:r>
          </w:p>
        </w:tc>
      </w:tr>
      <w:tr w:rsidR="00585B17" w:rsidRPr="0093011F" w14:paraId="3BB2AC9D" w14:textId="77777777" w:rsidTr="00476BE6">
        <w:trPr>
          <w:tblCellSpacing w:w="15" w:type="dxa"/>
        </w:trPr>
        <w:tc>
          <w:tcPr>
            <w:tcW w:w="0" w:type="auto"/>
            <w:vAlign w:val="center"/>
            <w:hideMark/>
          </w:tcPr>
          <w:p w14:paraId="067EEFE4" w14:textId="77777777" w:rsidR="00585B17" w:rsidRPr="0093011F" w:rsidRDefault="00585B17" w:rsidP="00476BE6">
            <w:pPr>
              <w:spacing w:before="120"/>
            </w:pPr>
            <w:r w:rsidRPr="0093011F">
              <w:t>Backslash</w:t>
            </w:r>
          </w:p>
        </w:tc>
        <w:tc>
          <w:tcPr>
            <w:tcW w:w="0" w:type="auto"/>
            <w:vAlign w:val="center"/>
            <w:hideMark/>
          </w:tcPr>
          <w:p w14:paraId="4EC5A371" w14:textId="77777777" w:rsidR="00585B17" w:rsidRPr="0093011F" w:rsidRDefault="00585B17" w:rsidP="00476BE6">
            <w:pPr>
              <w:spacing w:before="120"/>
            </w:pPr>
            <w:r w:rsidRPr="0093011F">
              <w:t>\</w:t>
            </w:r>
          </w:p>
        </w:tc>
        <w:tc>
          <w:tcPr>
            <w:tcW w:w="0" w:type="auto"/>
            <w:vAlign w:val="center"/>
            <w:hideMark/>
          </w:tcPr>
          <w:p w14:paraId="0F1C06F0" w14:textId="77777777" w:rsidR="00585B17" w:rsidRPr="0093011F" w:rsidRDefault="00585B17" w:rsidP="00476BE6">
            <w:pPr>
              <w:spacing w:before="120"/>
            </w:pPr>
            <w:r w:rsidRPr="0093011F">
              <w:t>92</w:t>
            </w:r>
          </w:p>
        </w:tc>
        <w:tc>
          <w:tcPr>
            <w:tcW w:w="0" w:type="auto"/>
            <w:vAlign w:val="center"/>
            <w:hideMark/>
          </w:tcPr>
          <w:p w14:paraId="4142D358" w14:textId="77777777" w:rsidR="00585B17" w:rsidRPr="0093011F" w:rsidRDefault="00585B17" w:rsidP="00476BE6">
            <w:pPr>
              <w:spacing w:before="120"/>
            </w:pPr>
            <w:r w:rsidRPr="0093011F">
              <w:t>\\</w:t>
            </w:r>
          </w:p>
        </w:tc>
      </w:tr>
      <w:tr w:rsidR="00585B17" w:rsidRPr="0093011F" w14:paraId="40F505E2" w14:textId="77777777" w:rsidTr="00476BE6">
        <w:trPr>
          <w:tblCellSpacing w:w="15" w:type="dxa"/>
        </w:trPr>
        <w:tc>
          <w:tcPr>
            <w:tcW w:w="0" w:type="auto"/>
            <w:vAlign w:val="center"/>
            <w:hideMark/>
          </w:tcPr>
          <w:p w14:paraId="5094CE1D" w14:textId="77777777" w:rsidR="00585B17" w:rsidRPr="0093011F" w:rsidRDefault="00585B17" w:rsidP="00476BE6">
            <w:pPr>
              <w:spacing w:before="120"/>
            </w:pPr>
            <w:r w:rsidRPr="0093011F">
              <w:t>Question mark</w:t>
            </w:r>
          </w:p>
        </w:tc>
        <w:tc>
          <w:tcPr>
            <w:tcW w:w="0" w:type="auto"/>
            <w:vAlign w:val="center"/>
            <w:hideMark/>
          </w:tcPr>
          <w:p w14:paraId="77B40885" w14:textId="77777777" w:rsidR="00585B17" w:rsidRPr="0093011F" w:rsidRDefault="00585B17" w:rsidP="00476BE6">
            <w:pPr>
              <w:spacing w:before="120"/>
            </w:pPr>
            <w:r w:rsidRPr="0093011F">
              <w:t>?</w:t>
            </w:r>
          </w:p>
        </w:tc>
        <w:tc>
          <w:tcPr>
            <w:tcW w:w="0" w:type="auto"/>
            <w:vAlign w:val="center"/>
            <w:hideMark/>
          </w:tcPr>
          <w:p w14:paraId="50B7DC4A" w14:textId="77777777" w:rsidR="00585B17" w:rsidRPr="0093011F" w:rsidRDefault="00585B17" w:rsidP="00476BE6">
            <w:pPr>
              <w:spacing w:before="120"/>
            </w:pPr>
            <w:r w:rsidRPr="0093011F">
              <w:t>63</w:t>
            </w:r>
          </w:p>
        </w:tc>
        <w:tc>
          <w:tcPr>
            <w:tcW w:w="0" w:type="auto"/>
            <w:vAlign w:val="center"/>
            <w:hideMark/>
          </w:tcPr>
          <w:p w14:paraId="388AD408" w14:textId="77777777" w:rsidR="00585B17" w:rsidRPr="0093011F" w:rsidRDefault="00585B17" w:rsidP="00476BE6">
            <w:pPr>
              <w:spacing w:before="120"/>
            </w:pPr>
            <w:r w:rsidRPr="0093011F">
              <w:t>\?</w:t>
            </w:r>
          </w:p>
        </w:tc>
      </w:tr>
      <w:tr w:rsidR="00585B17" w:rsidRPr="0093011F" w14:paraId="576ED48B" w14:textId="77777777" w:rsidTr="00476BE6">
        <w:trPr>
          <w:tblCellSpacing w:w="15" w:type="dxa"/>
        </w:trPr>
        <w:tc>
          <w:tcPr>
            <w:tcW w:w="0" w:type="auto"/>
            <w:vAlign w:val="center"/>
            <w:hideMark/>
          </w:tcPr>
          <w:p w14:paraId="12EF73D0" w14:textId="77777777" w:rsidR="00585B17" w:rsidRPr="0093011F" w:rsidRDefault="00585B17" w:rsidP="00476BE6">
            <w:pPr>
              <w:spacing w:before="120"/>
            </w:pPr>
            <w:r w:rsidRPr="0093011F">
              <w:t>Single quotation mark</w:t>
            </w:r>
          </w:p>
        </w:tc>
        <w:tc>
          <w:tcPr>
            <w:tcW w:w="0" w:type="auto"/>
            <w:vAlign w:val="center"/>
            <w:hideMark/>
          </w:tcPr>
          <w:p w14:paraId="073ABBB2" w14:textId="77777777" w:rsidR="00585B17" w:rsidRPr="0093011F" w:rsidRDefault="00585B17" w:rsidP="00476BE6">
            <w:pPr>
              <w:spacing w:before="120"/>
            </w:pPr>
            <w:r w:rsidRPr="0093011F">
              <w:t>'</w:t>
            </w:r>
          </w:p>
        </w:tc>
        <w:tc>
          <w:tcPr>
            <w:tcW w:w="0" w:type="auto"/>
            <w:vAlign w:val="center"/>
            <w:hideMark/>
          </w:tcPr>
          <w:p w14:paraId="733F59ED" w14:textId="77777777" w:rsidR="00585B17" w:rsidRPr="0093011F" w:rsidRDefault="00585B17" w:rsidP="00476BE6">
            <w:pPr>
              <w:spacing w:before="120"/>
            </w:pPr>
            <w:r w:rsidRPr="0093011F">
              <w:t>39</w:t>
            </w:r>
          </w:p>
        </w:tc>
        <w:tc>
          <w:tcPr>
            <w:tcW w:w="0" w:type="auto"/>
            <w:vAlign w:val="center"/>
            <w:hideMark/>
          </w:tcPr>
          <w:p w14:paraId="6069D720" w14:textId="77777777" w:rsidR="00585B17" w:rsidRPr="0093011F" w:rsidRDefault="00585B17" w:rsidP="00476BE6">
            <w:pPr>
              <w:spacing w:before="120"/>
            </w:pPr>
            <w:r w:rsidRPr="0093011F">
              <w:t>\'</w:t>
            </w:r>
          </w:p>
        </w:tc>
      </w:tr>
      <w:tr w:rsidR="00585B17" w:rsidRPr="0093011F" w14:paraId="772B9218" w14:textId="77777777" w:rsidTr="00476BE6">
        <w:trPr>
          <w:tblCellSpacing w:w="15" w:type="dxa"/>
        </w:trPr>
        <w:tc>
          <w:tcPr>
            <w:tcW w:w="0" w:type="auto"/>
            <w:vAlign w:val="center"/>
            <w:hideMark/>
          </w:tcPr>
          <w:p w14:paraId="51DCC43E" w14:textId="77777777" w:rsidR="00585B17" w:rsidRPr="0093011F" w:rsidRDefault="00585B17" w:rsidP="00476BE6">
            <w:pPr>
              <w:spacing w:before="120"/>
            </w:pPr>
            <w:r w:rsidRPr="0093011F">
              <w:t>Double quotation mark</w:t>
            </w:r>
          </w:p>
        </w:tc>
        <w:tc>
          <w:tcPr>
            <w:tcW w:w="0" w:type="auto"/>
            <w:vAlign w:val="center"/>
            <w:hideMark/>
          </w:tcPr>
          <w:p w14:paraId="1D616002" w14:textId="77777777" w:rsidR="00585B17" w:rsidRPr="0093011F" w:rsidRDefault="00585B17" w:rsidP="00476BE6">
            <w:pPr>
              <w:spacing w:before="120"/>
            </w:pPr>
            <w:r w:rsidRPr="0093011F">
              <w:t>"</w:t>
            </w:r>
          </w:p>
        </w:tc>
        <w:tc>
          <w:tcPr>
            <w:tcW w:w="0" w:type="auto"/>
            <w:vAlign w:val="center"/>
            <w:hideMark/>
          </w:tcPr>
          <w:p w14:paraId="3BACEC44" w14:textId="77777777" w:rsidR="00585B17" w:rsidRPr="0093011F" w:rsidRDefault="00585B17" w:rsidP="00476BE6">
            <w:pPr>
              <w:spacing w:before="120"/>
            </w:pPr>
            <w:r w:rsidRPr="0093011F">
              <w:t>34</w:t>
            </w:r>
          </w:p>
        </w:tc>
        <w:tc>
          <w:tcPr>
            <w:tcW w:w="0" w:type="auto"/>
            <w:vAlign w:val="center"/>
            <w:hideMark/>
          </w:tcPr>
          <w:p w14:paraId="73F0C7BD" w14:textId="77777777" w:rsidR="00585B17" w:rsidRPr="0093011F" w:rsidRDefault="00585B17" w:rsidP="00476BE6">
            <w:pPr>
              <w:spacing w:before="120"/>
            </w:pPr>
            <w:r w:rsidRPr="0093011F">
              <w:t>\"</w:t>
            </w:r>
          </w:p>
        </w:tc>
      </w:tr>
      <w:tr w:rsidR="00585B17" w:rsidRPr="0093011F" w14:paraId="0CBB8E33" w14:textId="77777777" w:rsidTr="00476BE6">
        <w:trPr>
          <w:tblCellSpacing w:w="15" w:type="dxa"/>
        </w:trPr>
        <w:tc>
          <w:tcPr>
            <w:tcW w:w="0" w:type="auto"/>
            <w:vAlign w:val="center"/>
            <w:hideMark/>
          </w:tcPr>
          <w:p w14:paraId="7ADD87C2" w14:textId="77777777" w:rsidR="00585B17" w:rsidRPr="0093011F" w:rsidRDefault="00585B17" w:rsidP="00476BE6">
            <w:pPr>
              <w:spacing w:before="120"/>
            </w:pPr>
            <w:r w:rsidRPr="0093011F">
              <w:t>Hexadecimal number</w:t>
            </w:r>
          </w:p>
        </w:tc>
        <w:tc>
          <w:tcPr>
            <w:tcW w:w="0" w:type="auto"/>
            <w:vAlign w:val="center"/>
            <w:hideMark/>
          </w:tcPr>
          <w:p w14:paraId="1FAE09D3" w14:textId="4A54182C" w:rsidR="00585B17" w:rsidRPr="0093011F" w:rsidRDefault="00585B17" w:rsidP="00476BE6">
            <w:pPr>
              <w:spacing w:before="120"/>
            </w:pPr>
            <w:proofErr w:type="spellStart"/>
            <w:r w:rsidRPr="0093011F">
              <w:rPr>
                <w:i/>
                <w:iCs/>
              </w:rPr>
              <w:t>hh</w:t>
            </w:r>
            <w:proofErr w:type="spellEnd"/>
            <w:r w:rsidRPr="0093011F">
              <w:t xml:space="preserve"> </w:t>
            </w:r>
          </w:p>
        </w:tc>
        <w:tc>
          <w:tcPr>
            <w:tcW w:w="0" w:type="auto"/>
            <w:vAlign w:val="center"/>
            <w:hideMark/>
          </w:tcPr>
          <w:p w14:paraId="72BBB04D" w14:textId="77777777" w:rsidR="00585B17" w:rsidRPr="0093011F" w:rsidRDefault="00585B17" w:rsidP="00476BE6">
            <w:pPr>
              <w:spacing w:before="120"/>
            </w:pPr>
            <w:r>
              <w:t>any</w:t>
            </w:r>
          </w:p>
        </w:tc>
        <w:tc>
          <w:tcPr>
            <w:tcW w:w="0" w:type="auto"/>
            <w:vAlign w:val="center"/>
            <w:hideMark/>
          </w:tcPr>
          <w:p w14:paraId="25677335" w14:textId="17301F56" w:rsidR="00585B17" w:rsidRPr="0093011F" w:rsidRDefault="00585B17" w:rsidP="00C97E34">
            <w:pPr>
              <w:spacing w:before="120"/>
            </w:pPr>
            <w:r w:rsidRPr="0093011F">
              <w:t>\</w:t>
            </w:r>
            <w:proofErr w:type="spellStart"/>
            <w:r w:rsidRPr="0093011F">
              <w:t>x</w:t>
            </w:r>
            <w:r w:rsidRPr="0093011F">
              <w:rPr>
                <w:i/>
                <w:iCs/>
              </w:rPr>
              <w:t>hh</w:t>
            </w:r>
            <w:proofErr w:type="spellEnd"/>
          </w:p>
        </w:tc>
      </w:tr>
      <w:tr w:rsidR="00585B17" w:rsidRPr="0093011F" w14:paraId="15D63E2B" w14:textId="77777777" w:rsidTr="00476BE6">
        <w:trPr>
          <w:tblCellSpacing w:w="15" w:type="dxa"/>
        </w:trPr>
        <w:tc>
          <w:tcPr>
            <w:tcW w:w="0" w:type="auto"/>
            <w:tcBorders>
              <w:bottom w:val="single" w:sz="8" w:space="0" w:color="auto"/>
            </w:tcBorders>
            <w:vAlign w:val="center"/>
            <w:hideMark/>
          </w:tcPr>
          <w:p w14:paraId="124AFB1E" w14:textId="77777777" w:rsidR="00585B17" w:rsidRPr="0093011F" w:rsidRDefault="00585B17" w:rsidP="00476BE6">
            <w:pPr>
              <w:spacing w:before="120"/>
            </w:pPr>
            <w:r w:rsidRPr="0093011F">
              <w:t>Null character</w:t>
            </w:r>
          </w:p>
        </w:tc>
        <w:tc>
          <w:tcPr>
            <w:tcW w:w="0" w:type="auto"/>
            <w:tcBorders>
              <w:bottom w:val="single" w:sz="8" w:space="0" w:color="auto"/>
            </w:tcBorders>
            <w:vAlign w:val="center"/>
            <w:hideMark/>
          </w:tcPr>
          <w:p w14:paraId="61907767" w14:textId="77777777" w:rsidR="00585B17" w:rsidRPr="0093011F" w:rsidRDefault="00585B17" w:rsidP="00476BE6">
            <w:pPr>
              <w:spacing w:before="120"/>
            </w:pPr>
            <w:r w:rsidRPr="0093011F">
              <w:t>NUL</w:t>
            </w:r>
          </w:p>
        </w:tc>
        <w:tc>
          <w:tcPr>
            <w:tcW w:w="0" w:type="auto"/>
            <w:tcBorders>
              <w:bottom w:val="single" w:sz="8" w:space="0" w:color="auto"/>
            </w:tcBorders>
            <w:vAlign w:val="center"/>
            <w:hideMark/>
          </w:tcPr>
          <w:p w14:paraId="7E418B86" w14:textId="77777777" w:rsidR="00585B17" w:rsidRPr="0093011F" w:rsidRDefault="00585B17" w:rsidP="00476BE6">
            <w:pPr>
              <w:spacing w:before="120"/>
            </w:pPr>
            <w:r w:rsidRPr="0093011F">
              <w:t>0</w:t>
            </w:r>
          </w:p>
        </w:tc>
        <w:tc>
          <w:tcPr>
            <w:tcW w:w="0" w:type="auto"/>
            <w:tcBorders>
              <w:bottom w:val="single" w:sz="8" w:space="0" w:color="auto"/>
            </w:tcBorders>
            <w:vAlign w:val="center"/>
            <w:hideMark/>
          </w:tcPr>
          <w:p w14:paraId="33927D1B" w14:textId="77777777" w:rsidR="00585B17" w:rsidRPr="0093011F" w:rsidRDefault="00585B17" w:rsidP="00476BE6">
            <w:pPr>
              <w:spacing w:before="120"/>
            </w:pPr>
            <w:r w:rsidRPr="0093011F">
              <w:t>\0</w:t>
            </w:r>
          </w:p>
        </w:tc>
      </w:tr>
    </w:tbl>
    <w:p w14:paraId="7EB55E81" w14:textId="429A42EF" w:rsidR="00C97E34" w:rsidRDefault="00CC599D" w:rsidP="00585B17">
      <w:pPr>
        <w:spacing w:before="120"/>
      </w:pPr>
      <w:r w:rsidRPr="00CC599D">
        <w:lastRenderedPageBreak/>
        <w:t>The escape sequence using hexadecimal number representation can have 1 or 2 hexadecimal digits. It is allowed to have a 0 as a first of two digits.</w:t>
      </w:r>
    </w:p>
    <w:p w14:paraId="571BA46D" w14:textId="3DC7FEB4" w:rsidR="003540BE" w:rsidRDefault="0055520C" w:rsidP="00585B17">
      <w:pPr>
        <w:spacing w:before="120"/>
      </w:pPr>
      <w:r>
        <w:t xml:space="preserve">Syntactic representations of String constants are not unique. Whenever a syntactic representation of a String constant is generated, the following encoding shall be used. </w:t>
      </w:r>
      <w:r w:rsidR="006703C3">
        <w:t>For a</w:t>
      </w:r>
      <w:r w:rsidR="00EF0FD5">
        <w:t xml:space="preserve">ny </w:t>
      </w:r>
      <w:r w:rsidR="006703C3">
        <w:t>character which has an individual encoding shown in the above table, this encoding shall be used. For a</w:t>
      </w:r>
      <w:r w:rsidR="00EF0FD5">
        <w:t xml:space="preserve">ny </w:t>
      </w:r>
      <w:r w:rsidR="006703C3">
        <w:t xml:space="preserve">other </w:t>
      </w:r>
      <w:r w:rsidR="00EF0FD5">
        <w:t xml:space="preserve">character with an ASCII value </w:t>
      </w:r>
      <w:r w:rsidR="006703C3">
        <w:t>below</w:t>
      </w:r>
      <w:r w:rsidR="00EF0FD5">
        <w:t xml:space="preserve"> 32 </w:t>
      </w:r>
      <w:r w:rsidR="00F22E07">
        <w:t>(except ASCI</w:t>
      </w:r>
      <w:r w:rsidR="00C05A5E">
        <w:t>I</w:t>
      </w:r>
      <w:r w:rsidR="00F22E07">
        <w:t xml:space="preserve"> value 9) </w:t>
      </w:r>
      <w:r w:rsidR="006703C3">
        <w:t>the hexadecimal number escape sequence shall be used. All other characters are not encoded.</w:t>
      </w:r>
    </w:p>
    <w:p w14:paraId="5A7FDB43" w14:textId="77777777" w:rsidR="003540BE" w:rsidRDefault="003540BE" w:rsidP="003540BE">
      <w:r>
        <w:br w:type="page"/>
      </w:r>
    </w:p>
    <w:p w14:paraId="760B883B" w14:textId="77777777" w:rsidR="003540BE" w:rsidRDefault="003540BE" w:rsidP="003540BE">
      <w:pPr>
        <w:pStyle w:val="Title"/>
      </w:pPr>
      <w:r>
        <w:lastRenderedPageBreak/>
        <w:t xml:space="preserve">Appendix C: </w:t>
      </w:r>
      <w:commentRangeStart w:id="9"/>
      <w:commentRangeStart w:id="10"/>
      <w:r>
        <w:t>Operators and precedence</w:t>
      </w:r>
      <w:commentRangeEnd w:id="9"/>
      <w:r>
        <w:rPr>
          <w:rStyle w:val="CommentReference"/>
          <w:rFonts w:asciiTheme="minorHAnsi" w:eastAsiaTheme="minorHAnsi" w:hAnsiTheme="minorHAnsi" w:cstheme="minorBidi"/>
          <w:color w:val="auto"/>
          <w:spacing w:val="0"/>
          <w:kern w:val="0"/>
        </w:rPr>
        <w:commentReference w:id="9"/>
      </w:r>
      <w:commentRangeEnd w:id="10"/>
      <w:r w:rsidR="00864FD6">
        <w:rPr>
          <w:rStyle w:val="CommentReference"/>
          <w:rFonts w:asciiTheme="minorHAnsi" w:eastAsiaTheme="minorHAnsi" w:hAnsiTheme="minorHAnsi" w:cstheme="minorBidi"/>
          <w:color w:val="auto"/>
          <w:spacing w:val="0"/>
          <w:kern w:val="0"/>
        </w:rPr>
        <w:commentReference w:id="10"/>
      </w:r>
    </w:p>
    <w:p w14:paraId="3376390B" w14:textId="77777777" w:rsidR="003540BE" w:rsidRPr="00DE478B" w:rsidRDefault="003540BE" w:rsidP="00585B17">
      <w:pPr>
        <w:spacing w:before="120"/>
        <w:rPr>
          <w:rFonts w:ascii="Courier New" w:hAnsi="Courier New" w:cs="Courier New"/>
          <w:highlight w:val="yellow"/>
          <w:lang w:val="nl-NL"/>
        </w:rPr>
      </w:pPr>
      <w:proofErr w:type="spellStart"/>
      <w:r w:rsidRPr="00DE478B">
        <w:rPr>
          <w:rFonts w:ascii="Courier New" w:hAnsi="Courier New" w:cs="Courier New"/>
          <w:highlight w:val="yellow"/>
          <w:lang w:val="nl-NL"/>
        </w:rPr>
        <w:t>From</w:t>
      </w:r>
      <w:proofErr w:type="spellEnd"/>
      <w:r w:rsidRPr="00DE478B">
        <w:rPr>
          <w:rFonts w:ascii="Courier New" w:hAnsi="Courier New" w:cs="Courier New"/>
          <w:highlight w:val="yellow"/>
          <w:lang w:val="nl-NL"/>
        </w:rPr>
        <w:t>: Johan Jacobs</w:t>
      </w:r>
    </w:p>
    <w:p w14:paraId="59772D57" w14:textId="77777777" w:rsidR="003540BE" w:rsidRPr="00AE608B" w:rsidRDefault="003540BE" w:rsidP="00585B17">
      <w:pPr>
        <w:spacing w:before="120"/>
        <w:rPr>
          <w:rFonts w:ascii="Courier New" w:hAnsi="Courier New" w:cs="Courier New"/>
          <w:highlight w:val="yellow"/>
          <w:lang w:val="nl-NL"/>
        </w:rPr>
      </w:pPr>
      <w:r w:rsidRPr="00DE478B">
        <w:rPr>
          <w:rFonts w:ascii="Courier New" w:hAnsi="Courier New" w:cs="Courier New"/>
          <w:highlight w:val="yellow"/>
          <w:lang w:val="nl-NL"/>
        </w:rPr>
        <w:br/>
        <w:t xml:space="preserve">Zoals je weet zit bij mij veel 'pijn' in de keuze van de "Operator </w:t>
      </w:r>
      <w:proofErr w:type="spellStart"/>
      <w:r w:rsidRPr="00DE478B">
        <w:rPr>
          <w:rFonts w:ascii="Courier New" w:hAnsi="Courier New" w:cs="Courier New"/>
          <w:highlight w:val="yellow"/>
          <w:lang w:val="nl-NL"/>
        </w:rPr>
        <w:t>precedence</w:t>
      </w:r>
      <w:proofErr w:type="spellEnd"/>
      <w:r w:rsidRPr="00DE478B">
        <w:rPr>
          <w:rFonts w:ascii="Courier New" w:hAnsi="Courier New" w:cs="Courier New"/>
          <w:highlight w:val="yellow"/>
          <w:lang w:val="nl-NL"/>
        </w:rPr>
        <w:t>".</w:t>
      </w:r>
      <w:r w:rsidRPr="00DE478B">
        <w:rPr>
          <w:rFonts w:ascii="Courier New" w:hAnsi="Courier New" w:cs="Courier New"/>
          <w:highlight w:val="yellow"/>
          <w:lang w:val="nl-NL"/>
        </w:rPr>
        <w:br/>
        <w:t>Mijn modellen zitten vol haakjes - en daardoor moeilijker leesbaar, en in mijn ogen is dat onnodig. Ook heb ik veel fouten gemaakt hierdoor.</w:t>
      </w:r>
      <w:r w:rsidRPr="00DE478B">
        <w:rPr>
          <w:rFonts w:ascii="Courier New" w:hAnsi="Courier New" w:cs="Courier New"/>
          <w:highlight w:val="yellow"/>
          <w:lang w:val="nl-NL"/>
        </w:rPr>
        <w:br/>
        <w:t xml:space="preserve">Ik zou graag zien dat we de Operator </w:t>
      </w:r>
      <w:proofErr w:type="spellStart"/>
      <w:r w:rsidRPr="00DE478B">
        <w:rPr>
          <w:rFonts w:ascii="Courier New" w:hAnsi="Courier New" w:cs="Courier New"/>
          <w:highlight w:val="yellow"/>
          <w:lang w:val="nl-NL"/>
        </w:rPr>
        <w:t>precedence</w:t>
      </w:r>
      <w:proofErr w:type="spellEnd"/>
      <w:r w:rsidRPr="00DE478B">
        <w:rPr>
          <w:rFonts w:ascii="Courier New" w:hAnsi="Courier New" w:cs="Courier New"/>
          <w:highlight w:val="yellow"/>
          <w:lang w:val="nl-NL"/>
        </w:rPr>
        <w:t xml:space="preserve"> van C++ / Java overnemen ....</w:t>
      </w:r>
      <w:r w:rsidRPr="00DE478B">
        <w:rPr>
          <w:rFonts w:ascii="Courier New" w:hAnsi="Courier New" w:cs="Courier New"/>
          <w:highlight w:val="yellow"/>
          <w:lang w:val="nl-NL"/>
        </w:rPr>
        <w:br/>
      </w:r>
      <w:r w:rsidRPr="00DE478B">
        <w:rPr>
          <w:rFonts w:ascii="Courier New" w:hAnsi="Courier New" w:cs="Courier New"/>
          <w:highlight w:val="yellow"/>
          <w:lang w:val="nl-NL"/>
        </w:rPr>
        <w:br/>
        <w:t>Voorbeeld:</w:t>
      </w:r>
      <w:r w:rsidRPr="00DE478B">
        <w:rPr>
          <w:rFonts w:ascii="Courier New" w:hAnsi="Courier New" w:cs="Courier New"/>
          <w:highlight w:val="yellow"/>
          <w:lang w:val="nl-NL"/>
        </w:rPr>
        <w:br/>
      </w:r>
      <w:r w:rsidRPr="00DE478B">
        <w:rPr>
          <w:rFonts w:ascii="Courier New" w:hAnsi="Courier New" w:cs="Courier New"/>
          <w:highlight w:val="yellow"/>
          <w:lang w:val="nl-NL"/>
        </w:rPr>
        <w:br/>
      </w:r>
      <w:proofErr w:type="spellStart"/>
      <w:r w:rsidRPr="00DE478B">
        <w:rPr>
          <w:rFonts w:ascii="Courier New" w:hAnsi="Courier New" w:cs="Courier New"/>
          <w:highlight w:val="yellow"/>
          <w:lang w:val="nl-NL"/>
        </w:rPr>
        <w:t>If</w:t>
      </w:r>
      <w:proofErr w:type="spellEnd"/>
      <w:r w:rsidRPr="00DE478B">
        <w:rPr>
          <w:rFonts w:ascii="Courier New" w:hAnsi="Courier New" w:cs="Courier New"/>
          <w:highlight w:val="yellow"/>
          <w:lang w:val="nl-NL"/>
        </w:rPr>
        <w:t xml:space="preserve"> (A &lt; 3 &amp; B &gt; 5) </w:t>
      </w:r>
      <w:proofErr w:type="spellStart"/>
      <w:r w:rsidRPr="00DE478B">
        <w:rPr>
          <w:rFonts w:ascii="Courier New" w:hAnsi="Courier New" w:cs="Courier New"/>
          <w:highlight w:val="yellow"/>
          <w:lang w:val="nl-NL"/>
        </w:rPr>
        <w:t>then</w:t>
      </w:r>
      <w:proofErr w:type="spellEnd"/>
      <w:r w:rsidRPr="00DE478B">
        <w:rPr>
          <w:rFonts w:ascii="Courier New" w:hAnsi="Courier New" w:cs="Courier New"/>
          <w:highlight w:val="yellow"/>
          <w:lang w:val="nl-NL"/>
        </w:rPr>
        <w:t xml:space="preserve"> ....... dit gaat mis. Er -MOETEN- haakjes </w:t>
      </w:r>
      <w:proofErr w:type="spellStart"/>
      <w:r w:rsidRPr="00DE478B">
        <w:rPr>
          <w:rFonts w:ascii="Courier New" w:hAnsi="Courier New" w:cs="Courier New"/>
          <w:highlight w:val="yellow"/>
          <w:lang w:val="nl-NL"/>
        </w:rPr>
        <w:t>staan,dus</w:t>
      </w:r>
      <w:proofErr w:type="spellEnd"/>
      <w:r w:rsidRPr="00DE478B">
        <w:rPr>
          <w:rFonts w:ascii="Courier New" w:hAnsi="Courier New" w:cs="Courier New"/>
          <w:highlight w:val="yellow"/>
          <w:lang w:val="nl-NL"/>
        </w:rPr>
        <w:t xml:space="preserve"> zo: </w:t>
      </w:r>
      <w:proofErr w:type="spellStart"/>
      <w:r w:rsidRPr="00DE478B">
        <w:rPr>
          <w:rFonts w:ascii="Courier New" w:hAnsi="Courier New" w:cs="Courier New"/>
          <w:highlight w:val="yellow"/>
          <w:lang w:val="nl-NL"/>
        </w:rPr>
        <w:t>If</w:t>
      </w:r>
      <w:proofErr w:type="spellEnd"/>
      <w:r w:rsidRPr="00DE478B">
        <w:rPr>
          <w:rFonts w:ascii="Courier New" w:hAnsi="Courier New" w:cs="Courier New"/>
          <w:highlight w:val="yellow"/>
          <w:lang w:val="nl-NL"/>
        </w:rPr>
        <w:t xml:space="preserve"> ((A&lt;3) &amp; (B&gt;5)) </w:t>
      </w:r>
      <w:proofErr w:type="spellStart"/>
      <w:r w:rsidRPr="00DE478B">
        <w:rPr>
          <w:rFonts w:ascii="Courier New" w:hAnsi="Courier New" w:cs="Courier New"/>
          <w:highlight w:val="yellow"/>
          <w:lang w:val="nl-NL"/>
        </w:rPr>
        <w:t>then</w:t>
      </w:r>
      <w:proofErr w:type="spellEnd"/>
      <w:r w:rsidRPr="00DE478B">
        <w:rPr>
          <w:rFonts w:ascii="Courier New" w:hAnsi="Courier New" w:cs="Courier New"/>
          <w:highlight w:val="yellow"/>
          <w:lang w:val="nl-NL"/>
        </w:rPr>
        <w:t xml:space="preserve"> ......... ik vind de eerste echt veel charmanter. </w:t>
      </w:r>
      <w:r w:rsidRPr="00AE608B">
        <w:rPr>
          <w:rFonts w:ascii="Courier New" w:hAnsi="Courier New" w:cs="Courier New"/>
          <w:highlight w:val="yellow"/>
          <w:lang w:val="nl-NL"/>
        </w:rPr>
        <w:t>Overigens is de expressie "3 &amp; B" gewoon valide, maar hier niet de bedoeling.</w:t>
      </w:r>
    </w:p>
    <w:p w14:paraId="4C135459" w14:textId="77777777" w:rsidR="003540BE" w:rsidRPr="00AE608B" w:rsidRDefault="003540BE" w:rsidP="00585B17">
      <w:pPr>
        <w:spacing w:before="120"/>
        <w:rPr>
          <w:rFonts w:ascii="Courier New" w:hAnsi="Courier New" w:cs="Courier New"/>
          <w:highlight w:val="yellow"/>
          <w:lang w:val="nl-NL"/>
        </w:rPr>
      </w:pPr>
    </w:p>
    <w:p w14:paraId="1C97A9D5" w14:textId="77777777" w:rsidR="003540BE" w:rsidRPr="00DE478B" w:rsidRDefault="003540BE" w:rsidP="00585B17">
      <w:pPr>
        <w:spacing w:before="120"/>
        <w:rPr>
          <w:rFonts w:ascii="Courier New" w:hAnsi="Courier New" w:cs="Courier New"/>
          <w:highlight w:val="yellow"/>
          <w:lang w:val="nl-NL"/>
        </w:rPr>
      </w:pPr>
      <w:proofErr w:type="spellStart"/>
      <w:r w:rsidRPr="00DE478B">
        <w:rPr>
          <w:rFonts w:ascii="Courier New" w:hAnsi="Courier New" w:cs="Courier New"/>
          <w:highlight w:val="yellow"/>
          <w:lang w:val="nl-NL"/>
        </w:rPr>
        <w:t>From</w:t>
      </w:r>
      <w:proofErr w:type="spellEnd"/>
      <w:r w:rsidRPr="00DE478B">
        <w:rPr>
          <w:rFonts w:ascii="Courier New" w:hAnsi="Courier New" w:cs="Courier New"/>
          <w:highlight w:val="yellow"/>
          <w:lang w:val="nl-NL"/>
        </w:rPr>
        <w:t>: Marc Geilen</w:t>
      </w:r>
    </w:p>
    <w:p w14:paraId="015B1F82" w14:textId="77777777" w:rsidR="003540BE" w:rsidRPr="00AE608B" w:rsidRDefault="003540BE" w:rsidP="00585B17">
      <w:pPr>
        <w:spacing w:before="120"/>
        <w:rPr>
          <w:lang w:val="nl-NL"/>
        </w:rPr>
      </w:pPr>
      <w:r w:rsidRPr="00DE478B">
        <w:rPr>
          <w:rFonts w:ascii="Courier New" w:hAnsi="Courier New" w:cs="Courier New"/>
          <w:highlight w:val="yellow"/>
          <w:lang w:val="nl-NL"/>
        </w:rPr>
        <w:t>Hallo Johan,</w:t>
      </w:r>
      <w:r w:rsidRPr="00DE478B">
        <w:rPr>
          <w:rFonts w:ascii="Courier New" w:hAnsi="Courier New" w:cs="Courier New"/>
          <w:highlight w:val="yellow"/>
          <w:lang w:val="nl-NL"/>
        </w:rPr>
        <w:br/>
      </w:r>
      <w:r w:rsidRPr="00DE478B">
        <w:rPr>
          <w:rFonts w:ascii="Courier New" w:hAnsi="Courier New" w:cs="Courier New"/>
          <w:highlight w:val="yellow"/>
          <w:lang w:val="nl-NL"/>
        </w:rPr>
        <w:br/>
        <w:t>dat is in principe een goed idee en een interessante discussie die misschien nog niet zo heel simpel is.</w:t>
      </w:r>
      <w:r w:rsidRPr="00DE478B">
        <w:rPr>
          <w:rFonts w:ascii="Courier New" w:hAnsi="Courier New" w:cs="Courier New"/>
          <w:highlight w:val="yellow"/>
          <w:lang w:val="nl-NL"/>
        </w:rPr>
        <w:br/>
        <w:t xml:space="preserve">(De syntax die je gebruikt bevat overigens wel onnodig veel haakjes, het kan ook als:  </w:t>
      </w:r>
      <w:proofErr w:type="spellStart"/>
      <w:r w:rsidRPr="00DE478B">
        <w:rPr>
          <w:rFonts w:ascii="Courier New" w:hAnsi="Courier New" w:cs="Courier New"/>
          <w:highlight w:val="yellow"/>
          <w:lang w:val="nl-NL"/>
        </w:rPr>
        <w:t>if</w:t>
      </w:r>
      <w:proofErr w:type="spellEnd"/>
      <w:r w:rsidRPr="00DE478B">
        <w:rPr>
          <w:rFonts w:ascii="Courier New" w:hAnsi="Courier New" w:cs="Courier New"/>
          <w:highlight w:val="yellow"/>
          <w:lang w:val="nl-NL"/>
        </w:rPr>
        <w:t xml:space="preserve"> (A &lt; 3) &amp; (B &gt; 5) </w:t>
      </w:r>
      <w:proofErr w:type="spellStart"/>
      <w:r w:rsidRPr="00DE478B">
        <w:rPr>
          <w:rFonts w:ascii="Courier New" w:hAnsi="Courier New" w:cs="Courier New"/>
          <w:highlight w:val="yellow"/>
          <w:lang w:val="nl-NL"/>
        </w:rPr>
        <w:t>then</w:t>
      </w:r>
      <w:proofErr w:type="spellEnd"/>
      <w:r w:rsidRPr="00DE478B">
        <w:rPr>
          <w:rFonts w:ascii="Courier New" w:hAnsi="Courier New" w:cs="Courier New"/>
          <w:highlight w:val="yellow"/>
          <w:lang w:val="nl-NL"/>
        </w:rPr>
        <w:t xml:space="preserve"> ... De expressie '</w:t>
      </w:r>
      <w:proofErr w:type="spellStart"/>
      <w:r w:rsidRPr="00DE478B">
        <w:rPr>
          <w:rFonts w:ascii="Courier New" w:hAnsi="Courier New" w:cs="Courier New"/>
          <w:highlight w:val="yellow"/>
          <w:lang w:val="nl-NL"/>
        </w:rPr>
        <w:t>if</w:t>
      </w:r>
      <w:proofErr w:type="spellEnd"/>
      <w:r w:rsidRPr="00DE478B">
        <w:rPr>
          <w:rFonts w:ascii="Courier New" w:hAnsi="Courier New" w:cs="Courier New"/>
          <w:highlight w:val="yellow"/>
          <w:lang w:val="nl-NL"/>
        </w:rPr>
        <w:t xml:space="preserve"> (A &lt; 3 &amp; B &gt; 5) </w:t>
      </w:r>
      <w:proofErr w:type="spellStart"/>
      <w:r w:rsidRPr="00DE478B">
        <w:rPr>
          <w:rFonts w:ascii="Courier New" w:hAnsi="Courier New" w:cs="Courier New"/>
          <w:highlight w:val="yellow"/>
          <w:lang w:val="nl-NL"/>
        </w:rPr>
        <w:t>then</w:t>
      </w:r>
      <w:proofErr w:type="spellEnd"/>
      <w:r w:rsidRPr="00DE478B">
        <w:rPr>
          <w:rFonts w:ascii="Courier New" w:hAnsi="Courier New" w:cs="Courier New"/>
          <w:highlight w:val="yellow"/>
          <w:lang w:val="nl-NL"/>
        </w:rPr>
        <w:t>' is overigens syntactisch niet valide)</w:t>
      </w:r>
      <w:r w:rsidRPr="00DE478B">
        <w:rPr>
          <w:rFonts w:ascii="Courier New" w:hAnsi="Courier New" w:cs="Courier New"/>
          <w:highlight w:val="yellow"/>
          <w:lang w:val="nl-NL"/>
        </w:rPr>
        <w:br/>
      </w:r>
      <w:r w:rsidRPr="00DE478B">
        <w:rPr>
          <w:rFonts w:ascii="Courier New" w:hAnsi="Courier New" w:cs="Courier New"/>
          <w:highlight w:val="yellow"/>
          <w:lang w:val="nl-NL"/>
        </w:rPr>
        <w:br/>
        <w:t>Een paar punten ter overweging die mij te binnen schieten.</w:t>
      </w:r>
      <w:r w:rsidRPr="00DE478B">
        <w:rPr>
          <w:rFonts w:ascii="Courier New" w:hAnsi="Courier New" w:cs="Courier New"/>
          <w:highlight w:val="yellow"/>
          <w:lang w:val="nl-NL"/>
        </w:rPr>
        <w:br/>
      </w:r>
      <w:r w:rsidRPr="00DE478B">
        <w:rPr>
          <w:rFonts w:ascii="Courier New" w:hAnsi="Courier New" w:cs="Courier New"/>
          <w:highlight w:val="yellow"/>
          <w:lang w:val="nl-NL"/>
        </w:rPr>
        <w:br/>
        <w:t xml:space="preserve">* C onderscheidt vele verschillende niveaus van </w:t>
      </w:r>
      <w:proofErr w:type="spellStart"/>
      <w:r w:rsidRPr="00DE478B">
        <w:rPr>
          <w:rFonts w:ascii="Courier New" w:hAnsi="Courier New" w:cs="Courier New"/>
          <w:highlight w:val="yellow"/>
          <w:lang w:val="nl-NL"/>
        </w:rPr>
        <w:t>precedence</w:t>
      </w:r>
      <w:proofErr w:type="spellEnd"/>
      <w:r w:rsidRPr="00DE478B">
        <w:rPr>
          <w:rFonts w:ascii="Courier New" w:hAnsi="Courier New" w:cs="Courier New"/>
          <w:highlight w:val="yellow"/>
          <w:lang w:val="nl-NL"/>
        </w:rPr>
        <w:t xml:space="preserve">. Bovendien </w:t>
      </w:r>
      <w:proofErr w:type="spellStart"/>
      <w:r w:rsidRPr="00DE478B">
        <w:rPr>
          <w:rFonts w:ascii="Courier New" w:hAnsi="Courier New" w:cs="Courier New"/>
          <w:highlight w:val="yellow"/>
          <w:lang w:val="nl-NL"/>
        </w:rPr>
        <w:t>coercet</w:t>
      </w:r>
      <w:proofErr w:type="spellEnd"/>
      <w:r w:rsidRPr="00DE478B">
        <w:rPr>
          <w:rFonts w:ascii="Courier New" w:hAnsi="Courier New" w:cs="Courier New"/>
          <w:highlight w:val="yellow"/>
          <w:lang w:val="nl-NL"/>
        </w:rPr>
        <w:t xml:space="preserve"> C met alle plezier alle typen in alle andere, zodat elke expressie syntactisch en semantisch 'ok' is, zoals bijv.  A &gt; B &gt; C. Er hoeven nooit haakjes gebruikt te worden tenzij om de </w:t>
      </w:r>
      <w:proofErr w:type="spellStart"/>
      <w:r w:rsidRPr="00DE478B">
        <w:rPr>
          <w:rFonts w:ascii="Courier New" w:hAnsi="Courier New" w:cs="Courier New"/>
          <w:highlight w:val="yellow"/>
          <w:lang w:val="nl-NL"/>
        </w:rPr>
        <w:t>precedence</w:t>
      </w:r>
      <w:proofErr w:type="spellEnd"/>
      <w:r w:rsidRPr="00DE478B">
        <w:rPr>
          <w:rFonts w:ascii="Courier New" w:hAnsi="Courier New" w:cs="Courier New"/>
          <w:highlight w:val="yellow"/>
          <w:lang w:val="nl-NL"/>
        </w:rPr>
        <w:t xml:space="preserve">- / associatievolgorde aan te geven. Dat betekent ook dat er vele expressies zijn waarvan niet iedereen intuïtief de goede interpretatie heeft, omdat de precieze </w:t>
      </w:r>
      <w:proofErr w:type="spellStart"/>
      <w:r w:rsidRPr="00DE478B">
        <w:rPr>
          <w:rFonts w:ascii="Courier New" w:hAnsi="Courier New" w:cs="Courier New"/>
          <w:highlight w:val="yellow"/>
          <w:lang w:val="nl-NL"/>
        </w:rPr>
        <w:t>precedences</w:t>
      </w:r>
      <w:proofErr w:type="spellEnd"/>
      <w:r w:rsidRPr="00DE478B">
        <w:rPr>
          <w:rFonts w:ascii="Courier New" w:hAnsi="Courier New" w:cs="Courier New"/>
          <w:highlight w:val="yellow"/>
          <w:lang w:val="nl-NL"/>
        </w:rPr>
        <w:t xml:space="preserve"> en </w:t>
      </w:r>
      <w:proofErr w:type="spellStart"/>
      <w:r w:rsidRPr="00DE478B">
        <w:rPr>
          <w:rFonts w:ascii="Courier New" w:hAnsi="Courier New" w:cs="Courier New"/>
          <w:highlight w:val="yellow"/>
          <w:lang w:val="nl-NL"/>
        </w:rPr>
        <w:t>coercion</w:t>
      </w:r>
      <w:proofErr w:type="spellEnd"/>
      <w:r w:rsidRPr="00DE478B">
        <w:rPr>
          <w:rFonts w:ascii="Courier New" w:hAnsi="Courier New" w:cs="Courier New"/>
          <w:highlight w:val="yellow"/>
          <w:lang w:val="nl-NL"/>
        </w:rPr>
        <w:t xml:space="preserve"> strategieën onvoldoende bekend zijn. Sommigen zullen het fijn vinden dat het allemaal kan, maar anderen zullen liever zien dat er meer structuur afgedwongen wordt, misschien ten koste van een extra haakje. De liberale keuzen in C expressies leiden in ieder geval ook tot veel fouten.</w:t>
      </w:r>
      <w:r w:rsidRPr="00DE478B">
        <w:rPr>
          <w:rFonts w:ascii="Courier New" w:hAnsi="Courier New" w:cs="Courier New"/>
          <w:highlight w:val="yellow"/>
          <w:lang w:val="nl-NL"/>
        </w:rPr>
        <w:br/>
      </w:r>
      <w:r w:rsidRPr="00DE478B">
        <w:rPr>
          <w:rFonts w:ascii="Courier New" w:hAnsi="Courier New" w:cs="Courier New"/>
          <w:highlight w:val="yellow"/>
          <w:lang w:val="nl-NL"/>
        </w:rPr>
        <w:br/>
        <w:t xml:space="preserve">* Het wisselen van </w:t>
      </w:r>
      <w:proofErr w:type="spellStart"/>
      <w:r w:rsidRPr="00DE478B">
        <w:rPr>
          <w:rFonts w:ascii="Courier New" w:hAnsi="Courier New" w:cs="Courier New"/>
          <w:highlight w:val="yellow"/>
          <w:lang w:val="nl-NL"/>
        </w:rPr>
        <w:t>precedence</w:t>
      </w:r>
      <w:proofErr w:type="spellEnd"/>
      <w:r w:rsidRPr="00DE478B">
        <w:rPr>
          <w:rFonts w:ascii="Courier New" w:hAnsi="Courier New" w:cs="Courier New"/>
          <w:highlight w:val="yellow"/>
          <w:lang w:val="nl-NL"/>
        </w:rPr>
        <w:t xml:space="preserve"> volgorde is mogelijk en wellicht wenselijk gezien je voorbeeld, maar dan hebben we andere voorbeelden als tegenhanger, bijv. dat de expressie x&amp;7 == 0 (met &amp; als bit-</w:t>
      </w:r>
      <w:proofErr w:type="spellStart"/>
      <w:r w:rsidRPr="00DE478B">
        <w:rPr>
          <w:rFonts w:ascii="Courier New" w:hAnsi="Courier New" w:cs="Courier New"/>
          <w:highlight w:val="yellow"/>
          <w:lang w:val="nl-NL"/>
        </w:rPr>
        <w:t>wise</w:t>
      </w:r>
      <w:proofErr w:type="spellEnd"/>
      <w:r w:rsidRPr="00DE478B">
        <w:rPr>
          <w:rFonts w:ascii="Courier New" w:hAnsi="Courier New" w:cs="Courier New"/>
          <w:highlight w:val="yellow"/>
          <w:lang w:val="nl-NL"/>
        </w:rPr>
        <w:t xml:space="preserve"> </w:t>
      </w:r>
      <w:proofErr w:type="spellStart"/>
      <w:r w:rsidRPr="00DE478B">
        <w:rPr>
          <w:rFonts w:ascii="Courier New" w:hAnsi="Courier New" w:cs="Courier New"/>
          <w:highlight w:val="yellow"/>
          <w:lang w:val="nl-NL"/>
        </w:rPr>
        <w:lastRenderedPageBreak/>
        <w:t>and</w:t>
      </w:r>
      <w:proofErr w:type="spellEnd"/>
      <w:r w:rsidRPr="00DE478B">
        <w:rPr>
          <w:rFonts w:ascii="Courier New" w:hAnsi="Courier New" w:cs="Courier New"/>
          <w:highlight w:val="yellow"/>
          <w:lang w:val="nl-NL"/>
        </w:rPr>
        <w:t xml:space="preserve">) dan geschreven moet worden als: (x&amp;7) == 0 (tenzij we verschillende operatoren introduceren voor logische en </w:t>
      </w:r>
      <w:proofErr w:type="spellStart"/>
      <w:r w:rsidRPr="00DE478B">
        <w:rPr>
          <w:rFonts w:ascii="Courier New" w:hAnsi="Courier New" w:cs="Courier New"/>
          <w:highlight w:val="yellow"/>
          <w:lang w:val="nl-NL"/>
        </w:rPr>
        <w:t>bitwise</w:t>
      </w:r>
      <w:proofErr w:type="spellEnd"/>
      <w:r w:rsidRPr="00DE478B">
        <w:rPr>
          <w:rFonts w:ascii="Courier New" w:hAnsi="Courier New" w:cs="Courier New"/>
          <w:highlight w:val="yellow"/>
          <w:lang w:val="nl-NL"/>
        </w:rPr>
        <w:t xml:space="preserve"> </w:t>
      </w:r>
      <w:proofErr w:type="spellStart"/>
      <w:r w:rsidRPr="00DE478B">
        <w:rPr>
          <w:rFonts w:ascii="Courier New" w:hAnsi="Courier New" w:cs="Courier New"/>
          <w:highlight w:val="yellow"/>
          <w:lang w:val="nl-NL"/>
        </w:rPr>
        <w:t>and</w:t>
      </w:r>
      <w:proofErr w:type="spellEnd"/>
      <w:r w:rsidRPr="00DE478B">
        <w:rPr>
          <w:rFonts w:ascii="Courier New" w:hAnsi="Courier New" w:cs="Courier New"/>
          <w:highlight w:val="yellow"/>
          <w:lang w:val="nl-NL"/>
        </w:rPr>
        <w:t>, waar iets voor t e zeggen valt).</w:t>
      </w:r>
      <w:r w:rsidRPr="00DE478B">
        <w:rPr>
          <w:rFonts w:ascii="Courier New" w:hAnsi="Courier New" w:cs="Courier New"/>
          <w:highlight w:val="yellow"/>
          <w:lang w:val="nl-NL"/>
        </w:rPr>
        <w:br/>
      </w:r>
      <w:r w:rsidRPr="00DE478B">
        <w:rPr>
          <w:rFonts w:ascii="Courier New" w:hAnsi="Courier New" w:cs="Courier New"/>
          <w:highlight w:val="yellow"/>
          <w:lang w:val="nl-NL"/>
        </w:rPr>
        <w:br/>
        <w:t xml:space="preserve">* Een beetje buiten de scope van </w:t>
      </w:r>
      <w:proofErr w:type="spellStart"/>
      <w:r w:rsidRPr="00DE478B">
        <w:rPr>
          <w:rFonts w:ascii="Courier New" w:hAnsi="Courier New" w:cs="Courier New"/>
          <w:highlight w:val="yellow"/>
          <w:lang w:val="nl-NL"/>
        </w:rPr>
        <w:t>precedence</w:t>
      </w:r>
      <w:proofErr w:type="spellEnd"/>
      <w:r w:rsidRPr="00DE478B">
        <w:rPr>
          <w:rFonts w:ascii="Courier New" w:hAnsi="Courier New" w:cs="Courier New"/>
          <w:highlight w:val="yellow"/>
          <w:lang w:val="nl-NL"/>
        </w:rPr>
        <w:t xml:space="preserve"> per se: Als we de volledige expressiesyntax overnemen van C (wat betreft operatoren die we hebben), dan hebben we er wel expressies tussen zitten die semantisch waarschijnlijk niet OK zijn (zoals A &gt; B &gt; C). De relationele operatoren zijn in POOSL explicit binair. A &gt; B &gt; C en x == y != </w:t>
      </w:r>
      <w:proofErr w:type="spellStart"/>
      <w:r w:rsidRPr="00DE478B">
        <w:rPr>
          <w:rFonts w:ascii="Courier New" w:hAnsi="Courier New" w:cs="Courier New"/>
          <w:highlight w:val="yellow"/>
          <w:lang w:val="nl-NL"/>
        </w:rPr>
        <w:t>z</w:t>
      </w:r>
      <w:proofErr w:type="spellEnd"/>
      <w:r w:rsidRPr="00DE478B">
        <w:rPr>
          <w:rFonts w:ascii="Courier New" w:hAnsi="Courier New" w:cs="Courier New"/>
          <w:highlight w:val="yellow"/>
          <w:lang w:val="nl-NL"/>
        </w:rPr>
        <w:t xml:space="preserve"> zijn expliciet niet toegestaan. Misschien willen we blijven afdwingen dat 'niet-associatieve' binaire operatoren alleen in binaire vorm geschreven kunnen worden? </w:t>
      </w:r>
      <w:r w:rsidRPr="00DE478B">
        <w:rPr>
          <w:rFonts w:ascii="Courier New" w:hAnsi="Courier New" w:cs="Courier New"/>
          <w:highlight w:val="yellow"/>
          <w:lang w:val="nl-NL"/>
        </w:rPr>
        <w:br/>
      </w:r>
      <w:r w:rsidRPr="00DE478B">
        <w:rPr>
          <w:rFonts w:ascii="Courier New" w:hAnsi="Courier New" w:cs="Courier New"/>
          <w:highlight w:val="yellow"/>
          <w:lang w:val="nl-NL"/>
        </w:rPr>
        <w:br/>
        <w:t>Ik denk dat we (onder andere) de volgende keuzen moeten maken:</w:t>
      </w:r>
      <w:r w:rsidRPr="00DE478B">
        <w:rPr>
          <w:rFonts w:ascii="Courier New" w:hAnsi="Courier New" w:cs="Courier New"/>
          <w:highlight w:val="yellow"/>
          <w:lang w:val="nl-NL"/>
        </w:rPr>
        <w:br/>
        <w:t xml:space="preserve">- Kiezen of we logische en </w:t>
      </w:r>
      <w:proofErr w:type="spellStart"/>
      <w:r w:rsidRPr="00DE478B">
        <w:rPr>
          <w:rFonts w:ascii="Courier New" w:hAnsi="Courier New" w:cs="Courier New"/>
          <w:highlight w:val="yellow"/>
          <w:lang w:val="nl-NL"/>
        </w:rPr>
        <w:t>bitwise</w:t>
      </w:r>
      <w:proofErr w:type="spellEnd"/>
      <w:r w:rsidRPr="00DE478B">
        <w:rPr>
          <w:rFonts w:ascii="Courier New" w:hAnsi="Courier New" w:cs="Courier New"/>
          <w:highlight w:val="yellow"/>
          <w:lang w:val="nl-NL"/>
        </w:rPr>
        <w:t xml:space="preserve"> operatoren verschillende syntax willen geven, omdat </w:t>
      </w:r>
      <w:proofErr w:type="spellStart"/>
      <w:r w:rsidRPr="00DE478B">
        <w:rPr>
          <w:rFonts w:ascii="Courier New" w:hAnsi="Courier New" w:cs="Courier New"/>
          <w:highlight w:val="yellow"/>
          <w:lang w:val="nl-NL"/>
        </w:rPr>
        <w:t>bitwise</w:t>
      </w:r>
      <w:proofErr w:type="spellEnd"/>
      <w:r w:rsidRPr="00DE478B">
        <w:rPr>
          <w:rFonts w:ascii="Courier New" w:hAnsi="Courier New" w:cs="Courier New"/>
          <w:highlight w:val="yellow"/>
          <w:lang w:val="nl-NL"/>
        </w:rPr>
        <w:t xml:space="preserve"> </w:t>
      </w:r>
      <w:proofErr w:type="spellStart"/>
      <w:r w:rsidRPr="00DE478B">
        <w:rPr>
          <w:rFonts w:ascii="Courier New" w:hAnsi="Courier New" w:cs="Courier New"/>
          <w:highlight w:val="yellow"/>
          <w:lang w:val="nl-NL"/>
        </w:rPr>
        <w:t>and</w:t>
      </w:r>
      <w:proofErr w:type="spellEnd"/>
      <w:r w:rsidRPr="00DE478B">
        <w:rPr>
          <w:rFonts w:ascii="Courier New" w:hAnsi="Courier New" w:cs="Courier New"/>
          <w:highlight w:val="yellow"/>
          <w:lang w:val="nl-NL"/>
        </w:rPr>
        <w:t xml:space="preserve"> waarschijnlijk hoge </w:t>
      </w:r>
      <w:proofErr w:type="spellStart"/>
      <w:r w:rsidRPr="00DE478B">
        <w:rPr>
          <w:rFonts w:ascii="Courier New" w:hAnsi="Courier New" w:cs="Courier New"/>
          <w:highlight w:val="yellow"/>
          <w:lang w:val="nl-NL"/>
        </w:rPr>
        <w:t>precedence</w:t>
      </w:r>
      <w:proofErr w:type="spellEnd"/>
      <w:r w:rsidRPr="00DE478B">
        <w:rPr>
          <w:rFonts w:ascii="Courier New" w:hAnsi="Courier New" w:cs="Courier New"/>
          <w:highlight w:val="yellow"/>
          <w:lang w:val="nl-NL"/>
        </w:rPr>
        <w:t xml:space="preserve"> wil hebben en logische </w:t>
      </w:r>
      <w:proofErr w:type="spellStart"/>
      <w:r w:rsidRPr="00DE478B">
        <w:rPr>
          <w:rFonts w:ascii="Courier New" w:hAnsi="Courier New" w:cs="Courier New"/>
          <w:highlight w:val="yellow"/>
          <w:lang w:val="nl-NL"/>
        </w:rPr>
        <w:t>and</w:t>
      </w:r>
      <w:proofErr w:type="spellEnd"/>
      <w:r w:rsidRPr="00DE478B">
        <w:rPr>
          <w:rFonts w:ascii="Courier New" w:hAnsi="Courier New" w:cs="Courier New"/>
          <w:highlight w:val="yellow"/>
          <w:lang w:val="nl-NL"/>
        </w:rPr>
        <w:t xml:space="preserve"> juist een lage.</w:t>
      </w:r>
      <w:r w:rsidRPr="00DE478B">
        <w:rPr>
          <w:rFonts w:ascii="Courier New" w:hAnsi="Courier New" w:cs="Courier New"/>
          <w:highlight w:val="yellow"/>
          <w:lang w:val="nl-NL"/>
        </w:rPr>
        <w:br/>
        <w:t xml:space="preserve">- De gewenste hiërarchie van </w:t>
      </w:r>
      <w:proofErr w:type="spellStart"/>
      <w:r w:rsidRPr="00DE478B">
        <w:rPr>
          <w:rFonts w:ascii="Courier New" w:hAnsi="Courier New" w:cs="Courier New"/>
          <w:highlight w:val="yellow"/>
          <w:lang w:val="nl-NL"/>
        </w:rPr>
        <w:t>precedence</w:t>
      </w:r>
      <w:proofErr w:type="spellEnd"/>
      <w:r w:rsidRPr="00DE478B">
        <w:rPr>
          <w:rFonts w:ascii="Courier New" w:hAnsi="Courier New" w:cs="Courier New"/>
          <w:highlight w:val="yellow"/>
          <w:lang w:val="nl-NL"/>
        </w:rPr>
        <w:t xml:space="preserve"> kiezen. </w:t>
      </w:r>
      <w:r w:rsidRPr="00AE608B">
        <w:rPr>
          <w:rFonts w:ascii="Courier New" w:hAnsi="Courier New" w:cs="Courier New"/>
          <w:highlight w:val="yellow"/>
          <w:lang w:val="nl-NL"/>
        </w:rPr>
        <w:t>Aansluiten bij C/Java?</w:t>
      </w:r>
      <w:r w:rsidRPr="00AE608B">
        <w:rPr>
          <w:rFonts w:ascii="Courier New" w:hAnsi="Courier New" w:cs="Courier New"/>
          <w:highlight w:val="yellow"/>
          <w:lang w:val="nl-NL"/>
        </w:rPr>
        <w:br/>
        <w:t xml:space="preserve">- Willen we sommige operatoren binair houden (alle relationele operatoren)? Hoe binden de andere operatoren met gelijke </w:t>
      </w:r>
      <w:proofErr w:type="spellStart"/>
      <w:r w:rsidRPr="00AE608B">
        <w:rPr>
          <w:rFonts w:ascii="Courier New" w:hAnsi="Courier New" w:cs="Courier New"/>
          <w:highlight w:val="yellow"/>
          <w:lang w:val="nl-NL"/>
        </w:rPr>
        <w:t>precendence</w:t>
      </w:r>
      <w:proofErr w:type="spellEnd"/>
      <w:r w:rsidRPr="00AE608B">
        <w:rPr>
          <w:rFonts w:ascii="Courier New" w:hAnsi="Courier New" w:cs="Courier New"/>
          <w:highlight w:val="yellow"/>
          <w:lang w:val="nl-NL"/>
        </w:rPr>
        <w:t>? Links-associatief, van links naar rechts?</w:t>
      </w:r>
    </w:p>
    <w:sectPr w:rsidR="003540BE" w:rsidRPr="00AE608B" w:rsidSect="00AE32EB">
      <w:footerReference w:type="default" r:id="rId14"/>
      <w:pgSz w:w="11907" w:h="16839" w:code="9"/>
      <w:pgMar w:top="1417" w:right="1417" w:bottom="1417" w:left="1417" w:header="708" w:footer="708" w:gutter="0"/>
      <w:pgBorders w:offsetFrom="page">
        <w:top w:val="single" w:sz="8" w:space="24" w:color="auto"/>
        <w:bottom w:val="single"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rt Theelen" w:date="2014-10-22T16:03:00Z" w:initials="BDT">
    <w:p w14:paraId="2A780D34" w14:textId="77777777" w:rsidR="0035050F" w:rsidRDefault="0035050F">
      <w:pPr>
        <w:pStyle w:val="CommentText"/>
      </w:pPr>
      <w:r>
        <w:rPr>
          <w:rStyle w:val="CommentReference"/>
        </w:rPr>
        <w:annotationRef/>
      </w:r>
      <w:r>
        <w:t xml:space="preserve">Ongoing discussion: generic hash function, perhaps </w:t>
      </w:r>
      <w:proofErr w:type="spellStart"/>
      <w:r>
        <w:t>redefinable</w:t>
      </w:r>
      <w:proofErr w:type="spellEnd"/>
      <w:r>
        <w:t xml:space="preserve"> by user?</w:t>
      </w:r>
    </w:p>
  </w:comment>
  <w:comment w:id="2" w:author="Bart Theelen" w:date="2014-10-22T16:03:00Z" w:initials="BT">
    <w:p w14:paraId="4DF8DB9C" w14:textId="2E51BFC4" w:rsidR="00C7308F" w:rsidRPr="00C7308F" w:rsidRDefault="00C7308F">
      <w:pPr>
        <w:pStyle w:val="CommentText"/>
        <w:rPr>
          <w:lang w:val="nl-NL"/>
        </w:rPr>
      </w:pPr>
      <w:r>
        <w:rPr>
          <w:rStyle w:val="CommentReference"/>
        </w:rPr>
        <w:annotationRef/>
      </w:r>
      <w:r w:rsidRPr="00C7308F">
        <w:rPr>
          <w:lang w:val="nl-NL"/>
        </w:rPr>
        <w:t>Op verzoek van Arjan een explicite vermelding</w:t>
      </w:r>
    </w:p>
  </w:comment>
  <w:comment w:id="9" w:author="Geilen, M.C.W." w:date="2014-10-22T16:03:00Z" w:initials="MG">
    <w:p w14:paraId="5A9F3CCC" w14:textId="77777777" w:rsidR="0035050F" w:rsidRPr="00386937" w:rsidRDefault="0035050F">
      <w:pPr>
        <w:pStyle w:val="CommentText"/>
        <w:rPr>
          <w:lang w:val="nl-NL"/>
        </w:rPr>
      </w:pPr>
      <w:r>
        <w:rPr>
          <w:rStyle w:val="CommentReference"/>
        </w:rPr>
        <w:annotationRef/>
      </w:r>
      <w:r w:rsidRPr="00386937">
        <w:rPr>
          <w:lang w:val="nl-NL"/>
        </w:rPr>
        <w:t xml:space="preserve">Appendix gemaakt voor discussie en later conclusies operators en operator </w:t>
      </w:r>
      <w:proofErr w:type="spellStart"/>
      <w:r w:rsidRPr="00386937">
        <w:rPr>
          <w:lang w:val="nl-NL"/>
        </w:rPr>
        <w:t>precedence</w:t>
      </w:r>
      <w:proofErr w:type="spellEnd"/>
    </w:p>
    <w:p w14:paraId="29EC4972" w14:textId="77777777" w:rsidR="0035050F" w:rsidRPr="00386937" w:rsidRDefault="0035050F">
      <w:pPr>
        <w:pStyle w:val="CommentText"/>
        <w:rPr>
          <w:lang w:val="nl-NL"/>
        </w:rPr>
      </w:pPr>
      <w:r w:rsidRPr="00386937">
        <w:rPr>
          <w:lang w:val="nl-NL"/>
        </w:rPr>
        <w:t>Stand van zaken email discussie voor zover relevant er even in geplakt.</w:t>
      </w:r>
    </w:p>
  </w:comment>
  <w:comment w:id="10" w:author="Bart Theelen" w:date="2014-10-22T16:03:00Z" w:initials="BDT">
    <w:p w14:paraId="68CA68C9" w14:textId="2409588F" w:rsidR="0035050F" w:rsidRPr="00864FD6" w:rsidRDefault="0035050F">
      <w:pPr>
        <w:pStyle w:val="CommentText"/>
        <w:rPr>
          <w:lang w:val="nl-NL"/>
        </w:rPr>
      </w:pPr>
      <w:r>
        <w:rPr>
          <w:rStyle w:val="CommentReference"/>
        </w:rPr>
        <w:annotationRef/>
      </w:r>
      <w:r w:rsidRPr="00864FD6">
        <w:rPr>
          <w:lang w:val="nl-NL"/>
        </w:rPr>
        <w:t xml:space="preserve">Mijn voorstel zou zijn om hier </w:t>
      </w:r>
      <w:r>
        <w:rPr>
          <w:lang w:val="nl-NL"/>
        </w:rPr>
        <w:t xml:space="preserve">een ‘standaard’ te volgen. Nu denk ik echter dat Java en C++ wat andere keuzen hebben gemaakt. Ik denk dat de huidige keuze in POOSL meer overeenkomt met de aanpak ik C++ en wat Johan wil is meer overeenkomstig Java. Maar ik kan het natuurlijk mis hebben. Ik gebruik zelf in dit soort situaties eigenlijk ‘per definitie’ te veel haakjes omdat ik ‘geen zin heb’ om de gekozen </w:t>
      </w:r>
      <w:proofErr w:type="spellStart"/>
      <w:r>
        <w:rPr>
          <w:lang w:val="nl-NL"/>
        </w:rPr>
        <w:t>precedence</w:t>
      </w:r>
      <w:proofErr w:type="spellEnd"/>
      <w:r>
        <w:rPr>
          <w:lang w:val="nl-NL"/>
        </w:rPr>
        <w:t xml:space="preserve"> strategie van de taal die ik gebruik uit te gaan zoeken. Ik ben dus op een andere manier lui ;) Zelf vind ik de keuze die nu in POOSL gemaakt is eigenlijk heel </w:t>
      </w:r>
      <w:proofErr w:type="spellStart"/>
      <w:r>
        <w:rPr>
          <w:lang w:val="nl-NL"/>
        </w:rPr>
        <w:t>intuitief</w:t>
      </w:r>
      <w:proofErr w:type="spellEnd"/>
      <w:r>
        <w:rPr>
          <w:lang w:val="nl-NL"/>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7079BC" w15:done="0"/>
  <w15:commentEx w15:paraId="2A780D34" w15:done="0"/>
  <w15:commentEx w15:paraId="29EC4972" w15:done="0"/>
  <w15:commentEx w15:paraId="68CA68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ED535" w14:textId="77777777" w:rsidR="00A933F7" w:rsidRDefault="00A933F7" w:rsidP="00744D5D">
      <w:pPr>
        <w:spacing w:after="0" w:line="240" w:lineRule="auto"/>
      </w:pPr>
      <w:r>
        <w:separator/>
      </w:r>
    </w:p>
  </w:endnote>
  <w:endnote w:type="continuationSeparator" w:id="0">
    <w:p w14:paraId="768EC9F0" w14:textId="77777777" w:rsidR="00A933F7" w:rsidRDefault="00A933F7" w:rsidP="00744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6897648"/>
      <w:docPartObj>
        <w:docPartGallery w:val="Page Numbers (Bottom of Page)"/>
        <w:docPartUnique/>
      </w:docPartObj>
    </w:sdtPr>
    <w:sdtEndPr>
      <w:rPr>
        <w:noProof/>
      </w:rPr>
    </w:sdtEndPr>
    <w:sdtContent>
      <w:p w14:paraId="2B5EB79C" w14:textId="77777777" w:rsidR="0035050F" w:rsidRDefault="0035050F" w:rsidP="00F61D12">
        <w:pPr>
          <w:pStyle w:val="Footer"/>
          <w:jc w:val="right"/>
        </w:pPr>
        <w:r>
          <w:t xml:space="preserve">Page </w:t>
        </w:r>
        <w:r>
          <w:fldChar w:fldCharType="begin"/>
        </w:r>
        <w:r>
          <w:instrText xml:space="preserve"> PAGE   \* MERGEFORMAT </w:instrText>
        </w:r>
        <w:r>
          <w:fldChar w:fldCharType="separate"/>
        </w:r>
        <w:r w:rsidR="0072622A">
          <w:rPr>
            <w:noProof/>
          </w:rPr>
          <w:t>23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06009B" w14:textId="77777777" w:rsidR="00A933F7" w:rsidRDefault="00A933F7" w:rsidP="00744D5D">
      <w:pPr>
        <w:spacing w:after="0" w:line="240" w:lineRule="auto"/>
      </w:pPr>
      <w:r>
        <w:separator/>
      </w:r>
    </w:p>
  </w:footnote>
  <w:footnote w:type="continuationSeparator" w:id="0">
    <w:p w14:paraId="3D20C460" w14:textId="77777777" w:rsidR="00A933F7" w:rsidRDefault="00A933F7" w:rsidP="00744D5D">
      <w:pPr>
        <w:spacing w:after="0" w:line="240" w:lineRule="auto"/>
      </w:pPr>
      <w:r>
        <w:continuationSeparator/>
      </w:r>
    </w:p>
  </w:footnote>
  <w:footnote w:id="1">
    <w:p w14:paraId="1EA1B542" w14:textId="77777777" w:rsidR="0035050F" w:rsidRDefault="0035050F" w:rsidP="00BF3B38">
      <w:pPr>
        <w:pStyle w:val="FootnoteText"/>
      </w:pPr>
      <w:r>
        <w:rPr>
          <w:rStyle w:val="FootnoteReference"/>
        </w:rPr>
        <w:footnoteRef/>
      </w:r>
      <w:r>
        <w:t xml:space="preserve"> Note that this documents updates methods of primitive classes that not explicitly defined in the latest formal semantics, but their interpretation is straightforward.</w:t>
      </w:r>
    </w:p>
  </w:footnote>
  <w:footnote w:id="2">
    <w:p w14:paraId="3CB363C4" w14:textId="77777777" w:rsidR="0035050F" w:rsidRDefault="0035050F">
      <w:pPr>
        <w:pStyle w:val="FootnoteText"/>
      </w:pPr>
      <w:r>
        <w:rPr>
          <w:rStyle w:val="FootnoteReference"/>
        </w:rPr>
        <w:footnoteRef/>
      </w:r>
      <w:r>
        <w:t xml:space="preserve"> Note that methods </w:t>
      </w:r>
      <w:proofErr w:type="spellStart"/>
      <w:r w:rsidRPr="00134DAA">
        <w:rPr>
          <w:i/>
        </w:rPr>
        <w:t>isConnected</w:t>
      </w:r>
      <w:proofErr w:type="spellEnd"/>
      <w:r>
        <w:t xml:space="preserve"> and </w:t>
      </w:r>
      <w:proofErr w:type="spellStart"/>
      <w:r w:rsidRPr="00134DAA">
        <w:rPr>
          <w:i/>
        </w:rPr>
        <w:t>isDisconnected</w:t>
      </w:r>
      <w:proofErr w:type="spellEnd"/>
      <w:r>
        <w:t xml:space="preserve"> may both return </w:t>
      </w:r>
      <w:r w:rsidRPr="00134DAA">
        <w:rPr>
          <w:b/>
        </w:rPr>
        <w:t>false</w:t>
      </w:r>
      <w:r>
        <w:t xml:space="preserve"> at some moment in time. Only one of them can return </w:t>
      </w:r>
      <w:r w:rsidRPr="00134DAA">
        <w:rPr>
          <w:b/>
        </w:rPr>
        <w:t>true</w:t>
      </w:r>
      <w:r>
        <w:t xml:space="preserve"> at any moment in time.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E6DFA"/>
    <w:multiLevelType w:val="hybridMultilevel"/>
    <w:tmpl w:val="DEAC1222"/>
    <w:lvl w:ilvl="0" w:tplc="F34680AC">
      <w:start w:val="1"/>
      <w:numFmt w:val="bullet"/>
      <w:lvlText w:val="•"/>
      <w:lvlJc w:val="left"/>
      <w:pPr>
        <w:tabs>
          <w:tab w:val="num" w:pos="720"/>
        </w:tabs>
        <w:ind w:left="720" w:hanging="360"/>
      </w:pPr>
      <w:rPr>
        <w:rFonts w:ascii="Arial" w:hAnsi="Arial" w:hint="default"/>
      </w:rPr>
    </w:lvl>
    <w:lvl w:ilvl="1" w:tplc="DCBA86DA" w:tentative="1">
      <w:start w:val="1"/>
      <w:numFmt w:val="bullet"/>
      <w:lvlText w:val="•"/>
      <w:lvlJc w:val="left"/>
      <w:pPr>
        <w:tabs>
          <w:tab w:val="num" w:pos="1440"/>
        </w:tabs>
        <w:ind w:left="1440" w:hanging="360"/>
      </w:pPr>
      <w:rPr>
        <w:rFonts w:ascii="Arial" w:hAnsi="Arial" w:hint="default"/>
      </w:rPr>
    </w:lvl>
    <w:lvl w:ilvl="2" w:tplc="DD6E4312" w:tentative="1">
      <w:start w:val="1"/>
      <w:numFmt w:val="bullet"/>
      <w:lvlText w:val="•"/>
      <w:lvlJc w:val="left"/>
      <w:pPr>
        <w:tabs>
          <w:tab w:val="num" w:pos="2160"/>
        </w:tabs>
        <w:ind w:left="2160" w:hanging="360"/>
      </w:pPr>
      <w:rPr>
        <w:rFonts w:ascii="Arial" w:hAnsi="Arial" w:hint="default"/>
      </w:rPr>
    </w:lvl>
    <w:lvl w:ilvl="3" w:tplc="57B67320" w:tentative="1">
      <w:start w:val="1"/>
      <w:numFmt w:val="bullet"/>
      <w:lvlText w:val="•"/>
      <w:lvlJc w:val="left"/>
      <w:pPr>
        <w:tabs>
          <w:tab w:val="num" w:pos="2880"/>
        </w:tabs>
        <w:ind w:left="2880" w:hanging="360"/>
      </w:pPr>
      <w:rPr>
        <w:rFonts w:ascii="Arial" w:hAnsi="Arial" w:hint="default"/>
      </w:rPr>
    </w:lvl>
    <w:lvl w:ilvl="4" w:tplc="28E8CC6E" w:tentative="1">
      <w:start w:val="1"/>
      <w:numFmt w:val="bullet"/>
      <w:lvlText w:val="•"/>
      <w:lvlJc w:val="left"/>
      <w:pPr>
        <w:tabs>
          <w:tab w:val="num" w:pos="3600"/>
        </w:tabs>
        <w:ind w:left="3600" w:hanging="360"/>
      </w:pPr>
      <w:rPr>
        <w:rFonts w:ascii="Arial" w:hAnsi="Arial" w:hint="default"/>
      </w:rPr>
    </w:lvl>
    <w:lvl w:ilvl="5" w:tplc="3EBC32C8" w:tentative="1">
      <w:start w:val="1"/>
      <w:numFmt w:val="bullet"/>
      <w:lvlText w:val="•"/>
      <w:lvlJc w:val="left"/>
      <w:pPr>
        <w:tabs>
          <w:tab w:val="num" w:pos="4320"/>
        </w:tabs>
        <w:ind w:left="4320" w:hanging="360"/>
      </w:pPr>
      <w:rPr>
        <w:rFonts w:ascii="Arial" w:hAnsi="Arial" w:hint="default"/>
      </w:rPr>
    </w:lvl>
    <w:lvl w:ilvl="6" w:tplc="897A8B90" w:tentative="1">
      <w:start w:val="1"/>
      <w:numFmt w:val="bullet"/>
      <w:lvlText w:val="•"/>
      <w:lvlJc w:val="left"/>
      <w:pPr>
        <w:tabs>
          <w:tab w:val="num" w:pos="5040"/>
        </w:tabs>
        <w:ind w:left="5040" w:hanging="360"/>
      </w:pPr>
      <w:rPr>
        <w:rFonts w:ascii="Arial" w:hAnsi="Arial" w:hint="default"/>
      </w:rPr>
    </w:lvl>
    <w:lvl w:ilvl="7" w:tplc="B75AAE36" w:tentative="1">
      <w:start w:val="1"/>
      <w:numFmt w:val="bullet"/>
      <w:lvlText w:val="•"/>
      <w:lvlJc w:val="left"/>
      <w:pPr>
        <w:tabs>
          <w:tab w:val="num" w:pos="5760"/>
        </w:tabs>
        <w:ind w:left="5760" w:hanging="360"/>
      </w:pPr>
      <w:rPr>
        <w:rFonts w:ascii="Arial" w:hAnsi="Arial" w:hint="default"/>
      </w:rPr>
    </w:lvl>
    <w:lvl w:ilvl="8" w:tplc="D1CE8BBA" w:tentative="1">
      <w:start w:val="1"/>
      <w:numFmt w:val="bullet"/>
      <w:lvlText w:val="•"/>
      <w:lvlJc w:val="left"/>
      <w:pPr>
        <w:tabs>
          <w:tab w:val="num" w:pos="6480"/>
        </w:tabs>
        <w:ind w:left="6480" w:hanging="360"/>
      </w:pPr>
      <w:rPr>
        <w:rFonts w:ascii="Arial" w:hAnsi="Arial" w:hint="default"/>
      </w:rPr>
    </w:lvl>
  </w:abstractNum>
  <w:abstractNum w:abstractNumId="1">
    <w:nsid w:val="0BD9287C"/>
    <w:multiLevelType w:val="hybridMultilevel"/>
    <w:tmpl w:val="AB3A55D4"/>
    <w:lvl w:ilvl="0" w:tplc="2E9C73D0">
      <w:start w:val="1"/>
      <w:numFmt w:val="bullet"/>
      <w:lvlText w:val="•"/>
      <w:lvlJc w:val="left"/>
      <w:pPr>
        <w:tabs>
          <w:tab w:val="num" w:pos="720"/>
        </w:tabs>
        <w:ind w:left="720" w:hanging="360"/>
      </w:pPr>
      <w:rPr>
        <w:rFonts w:ascii="Arial" w:hAnsi="Arial" w:hint="default"/>
      </w:rPr>
    </w:lvl>
    <w:lvl w:ilvl="1" w:tplc="54C8DE9E" w:tentative="1">
      <w:start w:val="1"/>
      <w:numFmt w:val="bullet"/>
      <w:lvlText w:val="•"/>
      <w:lvlJc w:val="left"/>
      <w:pPr>
        <w:tabs>
          <w:tab w:val="num" w:pos="1440"/>
        </w:tabs>
        <w:ind w:left="1440" w:hanging="360"/>
      </w:pPr>
      <w:rPr>
        <w:rFonts w:ascii="Arial" w:hAnsi="Arial" w:hint="default"/>
      </w:rPr>
    </w:lvl>
    <w:lvl w:ilvl="2" w:tplc="EDA8D234" w:tentative="1">
      <w:start w:val="1"/>
      <w:numFmt w:val="bullet"/>
      <w:lvlText w:val="•"/>
      <w:lvlJc w:val="left"/>
      <w:pPr>
        <w:tabs>
          <w:tab w:val="num" w:pos="2160"/>
        </w:tabs>
        <w:ind w:left="2160" w:hanging="360"/>
      </w:pPr>
      <w:rPr>
        <w:rFonts w:ascii="Arial" w:hAnsi="Arial" w:hint="default"/>
      </w:rPr>
    </w:lvl>
    <w:lvl w:ilvl="3" w:tplc="C14C362A" w:tentative="1">
      <w:start w:val="1"/>
      <w:numFmt w:val="bullet"/>
      <w:lvlText w:val="•"/>
      <w:lvlJc w:val="left"/>
      <w:pPr>
        <w:tabs>
          <w:tab w:val="num" w:pos="2880"/>
        </w:tabs>
        <w:ind w:left="2880" w:hanging="360"/>
      </w:pPr>
      <w:rPr>
        <w:rFonts w:ascii="Arial" w:hAnsi="Arial" w:hint="default"/>
      </w:rPr>
    </w:lvl>
    <w:lvl w:ilvl="4" w:tplc="459CF3B2" w:tentative="1">
      <w:start w:val="1"/>
      <w:numFmt w:val="bullet"/>
      <w:lvlText w:val="•"/>
      <w:lvlJc w:val="left"/>
      <w:pPr>
        <w:tabs>
          <w:tab w:val="num" w:pos="3600"/>
        </w:tabs>
        <w:ind w:left="3600" w:hanging="360"/>
      </w:pPr>
      <w:rPr>
        <w:rFonts w:ascii="Arial" w:hAnsi="Arial" w:hint="default"/>
      </w:rPr>
    </w:lvl>
    <w:lvl w:ilvl="5" w:tplc="AAC85952" w:tentative="1">
      <w:start w:val="1"/>
      <w:numFmt w:val="bullet"/>
      <w:lvlText w:val="•"/>
      <w:lvlJc w:val="left"/>
      <w:pPr>
        <w:tabs>
          <w:tab w:val="num" w:pos="4320"/>
        </w:tabs>
        <w:ind w:left="4320" w:hanging="360"/>
      </w:pPr>
      <w:rPr>
        <w:rFonts w:ascii="Arial" w:hAnsi="Arial" w:hint="default"/>
      </w:rPr>
    </w:lvl>
    <w:lvl w:ilvl="6" w:tplc="2EFA7EEC" w:tentative="1">
      <w:start w:val="1"/>
      <w:numFmt w:val="bullet"/>
      <w:lvlText w:val="•"/>
      <w:lvlJc w:val="left"/>
      <w:pPr>
        <w:tabs>
          <w:tab w:val="num" w:pos="5040"/>
        </w:tabs>
        <w:ind w:left="5040" w:hanging="360"/>
      </w:pPr>
      <w:rPr>
        <w:rFonts w:ascii="Arial" w:hAnsi="Arial" w:hint="default"/>
      </w:rPr>
    </w:lvl>
    <w:lvl w:ilvl="7" w:tplc="8C284B36" w:tentative="1">
      <w:start w:val="1"/>
      <w:numFmt w:val="bullet"/>
      <w:lvlText w:val="•"/>
      <w:lvlJc w:val="left"/>
      <w:pPr>
        <w:tabs>
          <w:tab w:val="num" w:pos="5760"/>
        </w:tabs>
        <w:ind w:left="5760" w:hanging="360"/>
      </w:pPr>
      <w:rPr>
        <w:rFonts w:ascii="Arial" w:hAnsi="Arial" w:hint="default"/>
      </w:rPr>
    </w:lvl>
    <w:lvl w:ilvl="8" w:tplc="DC0EA014" w:tentative="1">
      <w:start w:val="1"/>
      <w:numFmt w:val="bullet"/>
      <w:lvlText w:val="•"/>
      <w:lvlJc w:val="left"/>
      <w:pPr>
        <w:tabs>
          <w:tab w:val="num" w:pos="6480"/>
        </w:tabs>
        <w:ind w:left="6480" w:hanging="360"/>
      </w:pPr>
      <w:rPr>
        <w:rFonts w:ascii="Arial" w:hAnsi="Arial" w:hint="default"/>
      </w:rPr>
    </w:lvl>
  </w:abstractNum>
  <w:abstractNum w:abstractNumId="2">
    <w:nsid w:val="0C111211"/>
    <w:multiLevelType w:val="hybridMultilevel"/>
    <w:tmpl w:val="74463032"/>
    <w:lvl w:ilvl="0" w:tplc="374A7716">
      <w:start w:val="1"/>
      <w:numFmt w:val="bullet"/>
      <w:lvlText w:val="•"/>
      <w:lvlJc w:val="left"/>
      <w:pPr>
        <w:tabs>
          <w:tab w:val="num" w:pos="720"/>
        </w:tabs>
        <w:ind w:left="720" w:hanging="360"/>
      </w:pPr>
      <w:rPr>
        <w:rFonts w:ascii="Arial" w:hAnsi="Arial" w:hint="default"/>
      </w:rPr>
    </w:lvl>
    <w:lvl w:ilvl="1" w:tplc="13C23A20" w:tentative="1">
      <w:start w:val="1"/>
      <w:numFmt w:val="bullet"/>
      <w:lvlText w:val="•"/>
      <w:lvlJc w:val="left"/>
      <w:pPr>
        <w:tabs>
          <w:tab w:val="num" w:pos="1440"/>
        </w:tabs>
        <w:ind w:left="1440" w:hanging="360"/>
      </w:pPr>
      <w:rPr>
        <w:rFonts w:ascii="Arial" w:hAnsi="Arial" w:hint="default"/>
      </w:rPr>
    </w:lvl>
    <w:lvl w:ilvl="2" w:tplc="6316C492" w:tentative="1">
      <w:start w:val="1"/>
      <w:numFmt w:val="bullet"/>
      <w:lvlText w:val="•"/>
      <w:lvlJc w:val="left"/>
      <w:pPr>
        <w:tabs>
          <w:tab w:val="num" w:pos="2160"/>
        </w:tabs>
        <w:ind w:left="2160" w:hanging="360"/>
      </w:pPr>
      <w:rPr>
        <w:rFonts w:ascii="Arial" w:hAnsi="Arial" w:hint="default"/>
      </w:rPr>
    </w:lvl>
    <w:lvl w:ilvl="3" w:tplc="A1CA379C" w:tentative="1">
      <w:start w:val="1"/>
      <w:numFmt w:val="bullet"/>
      <w:lvlText w:val="•"/>
      <w:lvlJc w:val="left"/>
      <w:pPr>
        <w:tabs>
          <w:tab w:val="num" w:pos="2880"/>
        </w:tabs>
        <w:ind w:left="2880" w:hanging="360"/>
      </w:pPr>
      <w:rPr>
        <w:rFonts w:ascii="Arial" w:hAnsi="Arial" w:hint="default"/>
      </w:rPr>
    </w:lvl>
    <w:lvl w:ilvl="4" w:tplc="CF6E2CB0" w:tentative="1">
      <w:start w:val="1"/>
      <w:numFmt w:val="bullet"/>
      <w:lvlText w:val="•"/>
      <w:lvlJc w:val="left"/>
      <w:pPr>
        <w:tabs>
          <w:tab w:val="num" w:pos="3600"/>
        </w:tabs>
        <w:ind w:left="3600" w:hanging="360"/>
      </w:pPr>
      <w:rPr>
        <w:rFonts w:ascii="Arial" w:hAnsi="Arial" w:hint="default"/>
      </w:rPr>
    </w:lvl>
    <w:lvl w:ilvl="5" w:tplc="D10EC3FC" w:tentative="1">
      <w:start w:val="1"/>
      <w:numFmt w:val="bullet"/>
      <w:lvlText w:val="•"/>
      <w:lvlJc w:val="left"/>
      <w:pPr>
        <w:tabs>
          <w:tab w:val="num" w:pos="4320"/>
        </w:tabs>
        <w:ind w:left="4320" w:hanging="360"/>
      </w:pPr>
      <w:rPr>
        <w:rFonts w:ascii="Arial" w:hAnsi="Arial" w:hint="default"/>
      </w:rPr>
    </w:lvl>
    <w:lvl w:ilvl="6" w:tplc="0E645990" w:tentative="1">
      <w:start w:val="1"/>
      <w:numFmt w:val="bullet"/>
      <w:lvlText w:val="•"/>
      <w:lvlJc w:val="left"/>
      <w:pPr>
        <w:tabs>
          <w:tab w:val="num" w:pos="5040"/>
        </w:tabs>
        <w:ind w:left="5040" w:hanging="360"/>
      </w:pPr>
      <w:rPr>
        <w:rFonts w:ascii="Arial" w:hAnsi="Arial" w:hint="default"/>
      </w:rPr>
    </w:lvl>
    <w:lvl w:ilvl="7" w:tplc="4A7CD648" w:tentative="1">
      <w:start w:val="1"/>
      <w:numFmt w:val="bullet"/>
      <w:lvlText w:val="•"/>
      <w:lvlJc w:val="left"/>
      <w:pPr>
        <w:tabs>
          <w:tab w:val="num" w:pos="5760"/>
        </w:tabs>
        <w:ind w:left="5760" w:hanging="360"/>
      </w:pPr>
      <w:rPr>
        <w:rFonts w:ascii="Arial" w:hAnsi="Arial" w:hint="default"/>
      </w:rPr>
    </w:lvl>
    <w:lvl w:ilvl="8" w:tplc="035405A8" w:tentative="1">
      <w:start w:val="1"/>
      <w:numFmt w:val="bullet"/>
      <w:lvlText w:val="•"/>
      <w:lvlJc w:val="left"/>
      <w:pPr>
        <w:tabs>
          <w:tab w:val="num" w:pos="6480"/>
        </w:tabs>
        <w:ind w:left="6480" w:hanging="360"/>
      </w:pPr>
      <w:rPr>
        <w:rFonts w:ascii="Arial" w:hAnsi="Arial" w:hint="default"/>
      </w:rPr>
    </w:lvl>
  </w:abstractNum>
  <w:abstractNum w:abstractNumId="3">
    <w:nsid w:val="0EA0497A"/>
    <w:multiLevelType w:val="hybridMultilevel"/>
    <w:tmpl w:val="33EC6490"/>
    <w:lvl w:ilvl="0" w:tplc="53A2F640">
      <w:start w:val="1"/>
      <w:numFmt w:val="bullet"/>
      <w:lvlText w:val="•"/>
      <w:lvlJc w:val="left"/>
      <w:pPr>
        <w:tabs>
          <w:tab w:val="num" w:pos="720"/>
        </w:tabs>
        <w:ind w:left="720" w:hanging="360"/>
      </w:pPr>
      <w:rPr>
        <w:rFonts w:ascii="Arial" w:hAnsi="Arial" w:hint="default"/>
      </w:rPr>
    </w:lvl>
    <w:lvl w:ilvl="1" w:tplc="8DA6BA2E" w:tentative="1">
      <w:start w:val="1"/>
      <w:numFmt w:val="bullet"/>
      <w:lvlText w:val="•"/>
      <w:lvlJc w:val="left"/>
      <w:pPr>
        <w:tabs>
          <w:tab w:val="num" w:pos="1440"/>
        </w:tabs>
        <w:ind w:left="1440" w:hanging="360"/>
      </w:pPr>
      <w:rPr>
        <w:rFonts w:ascii="Arial" w:hAnsi="Arial" w:hint="default"/>
      </w:rPr>
    </w:lvl>
    <w:lvl w:ilvl="2" w:tplc="1EF89BDE" w:tentative="1">
      <w:start w:val="1"/>
      <w:numFmt w:val="bullet"/>
      <w:lvlText w:val="•"/>
      <w:lvlJc w:val="left"/>
      <w:pPr>
        <w:tabs>
          <w:tab w:val="num" w:pos="2160"/>
        </w:tabs>
        <w:ind w:left="2160" w:hanging="360"/>
      </w:pPr>
      <w:rPr>
        <w:rFonts w:ascii="Arial" w:hAnsi="Arial" w:hint="default"/>
      </w:rPr>
    </w:lvl>
    <w:lvl w:ilvl="3" w:tplc="2EC83742" w:tentative="1">
      <w:start w:val="1"/>
      <w:numFmt w:val="bullet"/>
      <w:lvlText w:val="•"/>
      <w:lvlJc w:val="left"/>
      <w:pPr>
        <w:tabs>
          <w:tab w:val="num" w:pos="2880"/>
        </w:tabs>
        <w:ind w:left="2880" w:hanging="360"/>
      </w:pPr>
      <w:rPr>
        <w:rFonts w:ascii="Arial" w:hAnsi="Arial" w:hint="default"/>
      </w:rPr>
    </w:lvl>
    <w:lvl w:ilvl="4" w:tplc="534263DE" w:tentative="1">
      <w:start w:val="1"/>
      <w:numFmt w:val="bullet"/>
      <w:lvlText w:val="•"/>
      <w:lvlJc w:val="left"/>
      <w:pPr>
        <w:tabs>
          <w:tab w:val="num" w:pos="3600"/>
        </w:tabs>
        <w:ind w:left="3600" w:hanging="360"/>
      </w:pPr>
      <w:rPr>
        <w:rFonts w:ascii="Arial" w:hAnsi="Arial" w:hint="default"/>
      </w:rPr>
    </w:lvl>
    <w:lvl w:ilvl="5" w:tplc="BF1C3F88" w:tentative="1">
      <w:start w:val="1"/>
      <w:numFmt w:val="bullet"/>
      <w:lvlText w:val="•"/>
      <w:lvlJc w:val="left"/>
      <w:pPr>
        <w:tabs>
          <w:tab w:val="num" w:pos="4320"/>
        </w:tabs>
        <w:ind w:left="4320" w:hanging="360"/>
      </w:pPr>
      <w:rPr>
        <w:rFonts w:ascii="Arial" w:hAnsi="Arial" w:hint="default"/>
      </w:rPr>
    </w:lvl>
    <w:lvl w:ilvl="6" w:tplc="92D2F430" w:tentative="1">
      <w:start w:val="1"/>
      <w:numFmt w:val="bullet"/>
      <w:lvlText w:val="•"/>
      <w:lvlJc w:val="left"/>
      <w:pPr>
        <w:tabs>
          <w:tab w:val="num" w:pos="5040"/>
        </w:tabs>
        <w:ind w:left="5040" w:hanging="360"/>
      </w:pPr>
      <w:rPr>
        <w:rFonts w:ascii="Arial" w:hAnsi="Arial" w:hint="default"/>
      </w:rPr>
    </w:lvl>
    <w:lvl w:ilvl="7" w:tplc="9918967A" w:tentative="1">
      <w:start w:val="1"/>
      <w:numFmt w:val="bullet"/>
      <w:lvlText w:val="•"/>
      <w:lvlJc w:val="left"/>
      <w:pPr>
        <w:tabs>
          <w:tab w:val="num" w:pos="5760"/>
        </w:tabs>
        <w:ind w:left="5760" w:hanging="360"/>
      </w:pPr>
      <w:rPr>
        <w:rFonts w:ascii="Arial" w:hAnsi="Arial" w:hint="default"/>
      </w:rPr>
    </w:lvl>
    <w:lvl w:ilvl="8" w:tplc="3902563A" w:tentative="1">
      <w:start w:val="1"/>
      <w:numFmt w:val="bullet"/>
      <w:lvlText w:val="•"/>
      <w:lvlJc w:val="left"/>
      <w:pPr>
        <w:tabs>
          <w:tab w:val="num" w:pos="6480"/>
        </w:tabs>
        <w:ind w:left="6480" w:hanging="360"/>
      </w:pPr>
      <w:rPr>
        <w:rFonts w:ascii="Arial" w:hAnsi="Arial" w:hint="default"/>
      </w:rPr>
    </w:lvl>
  </w:abstractNum>
  <w:abstractNum w:abstractNumId="4">
    <w:nsid w:val="1106545C"/>
    <w:multiLevelType w:val="hybridMultilevel"/>
    <w:tmpl w:val="1FF09838"/>
    <w:lvl w:ilvl="0" w:tplc="3FD64E84">
      <w:start w:val="1"/>
      <w:numFmt w:val="bullet"/>
      <w:lvlText w:val="•"/>
      <w:lvlJc w:val="left"/>
      <w:pPr>
        <w:tabs>
          <w:tab w:val="num" w:pos="720"/>
        </w:tabs>
        <w:ind w:left="720" w:hanging="360"/>
      </w:pPr>
      <w:rPr>
        <w:rFonts w:ascii="Arial" w:hAnsi="Arial" w:hint="default"/>
      </w:rPr>
    </w:lvl>
    <w:lvl w:ilvl="1" w:tplc="7494B6C8" w:tentative="1">
      <w:start w:val="1"/>
      <w:numFmt w:val="bullet"/>
      <w:lvlText w:val="•"/>
      <w:lvlJc w:val="left"/>
      <w:pPr>
        <w:tabs>
          <w:tab w:val="num" w:pos="1440"/>
        </w:tabs>
        <w:ind w:left="1440" w:hanging="360"/>
      </w:pPr>
      <w:rPr>
        <w:rFonts w:ascii="Arial" w:hAnsi="Arial" w:hint="default"/>
      </w:rPr>
    </w:lvl>
    <w:lvl w:ilvl="2" w:tplc="98A09C56" w:tentative="1">
      <w:start w:val="1"/>
      <w:numFmt w:val="bullet"/>
      <w:lvlText w:val="•"/>
      <w:lvlJc w:val="left"/>
      <w:pPr>
        <w:tabs>
          <w:tab w:val="num" w:pos="2160"/>
        </w:tabs>
        <w:ind w:left="2160" w:hanging="360"/>
      </w:pPr>
      <w:rPr>
        <w:rFonts w:ascii="Arial" w:hAnsi="Arial" w:hint="default"/>
      </w:rPr>
    </w:lvl>
    <w:lvl w:ilvl="3" w:tplc="02B8CD3A" w:tentative="1">
      <w:start w:val="1"/>
      <w:numFmt w:val="bullet"/>
      <w:lvlText w:val="•"/>
      <w:lvlJc w:val="left"/>
      <w:pPr>
        <w:tabs>
          <w:tab w:val="num" w:pos="2880"/>
        </w:tabs>
        <w:ind w:left="2880" w:hanging="360"/>
      </w:pPr>
      <w:rPr>
        <w:rFonts w:ascii="Arial" w:hAnsi="Arial" w:hint="default"/>
      </w:rPr>
    </w:lvl>
    <w:lvl w:ilvl="4" w:tplc="E826AFAC" w:tentative="1">
      <w:start w:val="1"/>
      <w:numFmt w:val="bullet"/>
      <w:lvlText w:val="•"/>
      <w:lvlJc w:val="left"/>
      <w:pPr>
        <w:tabs>
          <w:tab w:val="num" w:pos="3600"/>
        </w:tabs>
        <w:ind w:left="3600" w:hanging="360"/>
      </w:pPr>
      <w:rPr>
        <w:rFonts w:ascii="Arial" w:hAnsi="Arial" w:hint="default"/>
      </w:rPr>
    </w:lvl>
    <w:lvl w:ilvl="5" w:tplc="CFA235D0" w:tentative="1">
      <w:start w:val="1"/>
      <w:numFmt w:val="bullet"/>
      <w:lvlText w:val="•"/>
      <w:lvlJc w:val="left"/>
      <w:pPr>
        <w:tabs>
          <w:tab w:val="num" w:pos="4320"/>
        </w:tabs>
        <w:ind w:left="4320" w:hanging="360"/>
      </w:pPr>
      <w:rPr>
        <w:rFonts w:ascii="Arial" w:hAnsi="Arial" w:hint="default"/>
      </w:rPr>
    </w:lvl>
    <w:lvl w:ilvl="6" w:tplc="E716DFC4" w:tentative="1">
      <w:start w:val="1"/>
      <w:numFmt w:val="bullet"/>
      <w:lvlText w:val="•"/>
      <w:lvlJc w:val="left"/>
      <w:pPr>
        <w:tabs>
          <w:tab w:val="num" w:pos="5040"/>
        </w:tabs>
        <w:ind w:left="5040" w:hanging="360"/>
      </w:pPr>
      <w:rPr>
        <w:rFonts w:ascii="Arial" w:hAnsi="Arial" w:hint="default"/>
      </w:rPr>
    </w:lvl>
    <w:lvl w:ilvl="7" w:tplc="0CA09C7A" w:tentative="1">
      <w:start w:val="1"/>
      <w:numFmt w:val="bullet"/>
      <w:lvlText w:val="•"/>
      <w:lvlJc w:val="left"/>
      <w:pPr>
        <w:tabs>
          <w:tab w:val="num" w:pos="5760"/>
        </w:tabs>
        <w:ind w:left="5760" w:hanging="360"/>
      </w:pPr>
      <w:rPr>
        <w:rFonts w:ascii="Arial" w:hAnsi="Arial" w:hint="default"/>
      </w:rPr>
    </w:lvl>
    <w:lvl w:ilvl="8" w:tplc="9612BCA2" w:tentative="1">
      <w:start w:val="1"/>
      <w:numFmt w:val="bullet"/>
      <w:lvlText w:val="•"/>
      <w:lvlJc w:val="left"/>
      <w:pPr>
        <w:tabs>
          <w:tab w:val="num" w:pos="6480"/>
        </w:tabs>
        <w:ind w:left="6480" w:hanging="360"/>
      </w:pPr>
      <w:rPr>
        <w:rFonts w:ascii="Arial" w:hAnsi="Arial" w:hint="default"/>
      </w:rPr>
    </w:lvl>
  </w:abstractNum>
  <w:abstractNum w:abstractNumId="5">
    <w:nsid w:val="1433177E"/>
    <w:multiLevelType w:val="hybridMultilevel"/>
    <w:tmpl w:val="04DA5AD2"/>
    <w:lvl w:ilvl="0" w:tplc="A6186AC6">
      <w:start w:val="1"/>
      <w:numFmt w:val="bullet"/>
      <w:lvlText w:val="•"/>
      <w:lvlJc w:val="left"/>
      <w:pPr>
        <w:tabs>
          <w:tab w:val="num" w:pos="720"/>
        </w:tabs>
        <w:ind w:left="720" w:hanging="360"/>
      </w:pPr>
      <w:rPr>
        <w:rFonts w:ascii="Arial" w:hAnsi="Arial" w:hint="default"/>
      </w:rPr>
    </w:lvl>
    <w:lvl w:ilvl="1" w:tplc="89EA77D8" w:tentative="1">
      <w:start w:val="1"/>
      <w:numFmt w:val="bullet"/>
      <w:lvlText w:val="•"/>
      <w:lvlJc w:val="left"/>
      <w:pPr>
        <w:tabs>
          <w:tab w:val="num" w:pos="1440"/>
        </w:tabs>
        <w:ind w:left="1440" w:hanging="360"/>
      </w:pPr>
      <w:rPr>
        <w:rFonts w:ascii="Arial" w:hAnsi="Arial" w:hint="default"/>
      </w:rPr>
    </w:lvl>
    <w:lvl w:ilvl="2" w:tplc="FCACFB7C" w:tentative="1">
      <w:start w:val="1"/>
      <w:numFmt w:val="bullet"/>
      <w:lvlText w:val="•"/>
      <w:lvlJc w:val="left"/>
      <w:pPr>
        <w:tabs>
          <w:tab w:val="num" w:pos="2160"/>
        </w:tabs>
        <w:ind w:left="2160" w:hanging="360"/>
      </w:pPr>
      <w:rPr>
        <w:rFonts w:ascii="Arial" w:hAnsi="Arial" w:hint="default"/>
      </w:rPr>
    </w:lvl>
    <w:lvl w:ilvl="3" w:tplc="62420EDA" w:tentative="1">
      <w:start w:val="1"/>
      <w:numFmt w:val="bullet"/>
      <w:lvlText w:val="•"/>
      <w:lvlJc w:val="left"/>
      <w:pPr>
        <w:tabs>
          <w:tab w:val="num" w:pos="2880"/>
        </w:tabs>
        <w:ind w:left="2880" w:hanging="360"/>
      </w:pPr>
      <w:rPr>
        <w:rFonts w:ascii="Arial" w:hAnsi="Arial" w:hint="default"/>
      </w:rPr>
    </w:lvl>
    <w:lvl w:ilvl="4" w:tplc="40C091D6" w:tentative="1">
      <w:start w:val="1"/>
      <w:numFmt w:val="bullet"/>
      <w:lvlText w:val="•"/>
      <w:lvlJc w:val="left"/>
      <w:pPr>
        <w:tabs>
          <w:tab w:val="num" w:pos="3600"/>
        </w:tabs>
        <w:ind w:left="3600" w:hanging="360"/>
      </w:pPr>
      <w:rPr>
        <w:rFonts w:ascii="Arial" w:hAnsi="Arial" w:hint="default"/>
      </w:rPr>
    </w:lvl>
    <w:lvl w:ilvl="5" w:tplc="413877E8" w:tentative="1">
      <w:start w:val="1"/>
      <w:numFmt w:val="bullet"/>
      <w:lvlText w:val="•"/>
      <w:lvlJc w:val="left"/>
      <w:pPr>
        <w:tabs>
          <w:tab w:val="num" w:pos="4320"/>
        </w:tabs>
        <w:ind w:left="4320" w:hanging="360"/>
      </w:pPr>
      <w:rPr>
        <w:rFonts w:ascii="Arial" w:hAnsi="Arial" w:hint="default"/>
      </w:rPr>
    </w:lvl>
    <w:lvl w:ilvl="6" w:tplc="6BA89E8A" w:tentative="1">
      <w:start w:val="1"/>
      <w:numFmt w:val="bullet"/>
      <w:lvlText w:val="•"/>
      <w:lvlJc w:val="left"/>
      <w:pPr>
        <w:tabs>
          <w:tab w:val="num" w:pos="5040"/>
        </w:tabs>
        <w:ind w:left="5040" w:hanging="360"/>
      </w:pPr>
      <w:rPr>
        <w:rFonts w:ascii="Arial" w:hAnsi="Arial" w:hint="default"/>
      </w:rPr>
    </w:lvl>
    <w:lvl w:ilvl="7" w:tplc="7D9A0A18" w:tentative="1">
      <w:start w:val="1"/>
      <w:numFmt w:val="bullet"/>
      <w:lvlText w:val="•"/>
      <w:lvlJc w:val="left"/>
      <w:pPr>
        <w:tabs>
          <w:tab w:val="num" w:pos="5760"/>
        </w:tabs>
        <w:ind w:left="5760" w:hanging="360"/>
      </w:pPr>
      <w:rPr>
        <w:rFonts w:ascii="Arial" w:hAnsi="Arial" w:hint="default"/>
      </w:rPr>
    </w:lvl>
    <w:lvl w:ilvl="8" w:tplc="9FA627A0" w:tentative="1">
      <w:start w:val="1"/>
      <w:numFmt w:val="bullet"/>
      <w:lvlText w:val="•"/>
      <w:lvlJc w:val="left"/>
      <w:pPr>
        <w:tabs>
          <w:tab w:val="num" w:pos="6480"/>
        </w:tabs>
        <w:ind w:left="6480" w:hanging="360"/>
      </w:pPr>
      <w:rPr>
        <w:rFonts w:ascii="Arial" w:hAnsi="Arial" w:hint="default"/>
      </w:rPr>
    </w:lvl>
  </w:abstractNum>
  <w:abstractNum w:abstractNumId="6">
    <w:nsid w:val="16462D35"/>
    <w:multiLevelType w:val="hybridMultilevel"/>
    <w:tmpl w:val="1334229A"/>
    <w:lvl w:ilvl="0" w:tplc="F81C0126">
      <w:start w:val="1"/>
      <w:numFmt w:val="bullet"/>
      <w:lvlText w:val="•"/>
      <w:lvlJc w:val="left"/>
      <w:pPr>
        <w:tabs>
          <w:tab w:val="num" w:pos="720"/>
        </w:tabs>
        <w:ind w:left="720" w:hanging="360"/>
      </w:pPr>
      <w:rPr>
        <w:rFonts w:ascii="Arial" w:hAnsi="Arial" w:hint="default"/>
      </w:rPr>
    </w:lvl>
    <w:lvl w:ilvl="1" w:tplc="6B94840C" w:tentative="1">
      <w:start w:val="1"/>
      <w:numFmt w:val="bullet"/>
      <w:lvlText w:val="•"/>
      <w:lvlJc w:val="left"/>
      <w:pPr>
        <w:tabs>
          <w:tab w:val="num" w:pos="1440"/>
        </w:tabs>
        <w:ind w:left="1440" w:hanging="360"/>
      </w:pPr>
      <w:rPr>
        <w:rFonts w:ascii="Arial" w:hAnsi="Arial" w:hint="default"/>
      </w:rPr>
    </w:lvl>
    <w:lvl w:ilvl="2" w:tplc="6736F394" w:tentative="1">
      <w:start w:val="1"/>
      <w:numFmt w:val="bullet"/>
      <w:lvlText w:val="•"/>
      <w:lvlJc w:val="left"/>
      <w:pPr>
        <w:tabs>
          <w:tab w:val="num" w:pos="2160"/>
        </w:tabs>
        <w:ind w:left="2160" w:hanging="360"/>
      </w:pPr>
      <w:rPr>
        <w:rFonts w:ascii="Arial" w:hAnsi="Arial" w:hint="default"/>
      </w:rPr>
    </w:lvl>
    <w:lvl w:ilvl="3" w:tplc="12628D46" w:tentative="1">
      <w:start w:val="1"/>
      <w:numFmt w:val="bullet"/>
      <w:lvlText w:val="•"/>
      <w:lvlJc w:val="left"/>
      <w:pPr>
        <w:tabs>
          <w:tab w:val="num" w:pos="2880"/>
        </w:tabs>
        <w:ind w:left="2880" w:hanging="360"/>
      </w:pPr>
      <w:rPr>
        <w:rFonts w:ascii="Arial" w:hAnsi="Arial" w:hint="default"/>
      </w:rPr>
    </w:lvl>
    <w:lvl w:ilvl="4" w:tplc="30662462" w:tentative="1">
      <w:start w:val="1"/>
      <w:numFmt w:val="bullet"/>
      <w:lvlText w:val="•"/>
      <w:lvlJc w:val="left"/>
      <w:pPr>
        <w:tabs>
          <w:tab w:val="num" w:pos="3600"/>
        </w:tabs>
        <w:ind w:left="3600" w:hanging="360"/>
      </w:pPr>
      <w:rPr>
        <w:rFonts w:ascii="Arial" w:hAnsi="Arial" w:hint="default"/>
      </w:rPr>
    </w:lvl>
    <w:lvl w:ilvl="5" w:tplc="388C9B9A" w:tentative="1">
      <w:start w:val="1"/>
      <w:numFmt w:val="bullet"/>
      <w:lvlText w:val="•"/>
      <w:lvlJc w:val="left"/>
      <w:pPr>
        <w:tabs>
          <w:tab w:val="num" w:pos="4320"/>
        </w:tabs>
        <w:ind w:left="4320" w:hanging="360"/>
      </w:pPr>
      <w:rPr>
        <w:rFonts w:ascii="Arial" w:hAnsi="Arial" w:hint="default"/>
      </w:rPr>
    </w:lvl>
    <w:lvl w:ilvl="6" w:tplc="F2320854" w:tentative="1">
      <w:start w:val="1"/>
      <w:numFmt w:val="bullet"/>
      <w:lvlText w:val="•"/>
      <w:lvlJc w:val="left"/>
      <w:pPr>
        <w:tabs>
          <w:tab w:val="num" w:pos="5040"/>
        </w:tabs>
        <w:ind w:left="5040" w:hanging="360"/>
      </w:pPr>
      <w:rPr>
        <w:rFonts w:ascii="Arial" w:hAnsi="Arial" w:hint="default"/>
      </w:rPr>
    </w:lvl>
    <w:lvl w:ilvl="7" w:tplc="DC74EC26" w:tentative="1">
      <w:start w:val="1"/>
      <w:numFmt w:val="bullet"/>
      <w:lvlText w:val="•"/>
      <w:lvlJc w:val="left"/>
      <w:pPr>
        <w:tabs>
          <w:tab w:val="num" w:pos="5760"/>
        </w:tabs>
        <w:ind w:left="5760" w:hanging="360"/>
      </w:pPr>
      <w:rPr>
        <w:rFonts w:ascii="Arial" w:hAnsi="Arial" w:hint="default"/>
      </w:rPr>
    </w:lvl>
    <w:lvl w:ilvl="8" w:tplc="246CBB3C" w:tentative="1">
      <w:start w:val="1"/>
      <w:numFmt w:val="bullet"/>
      <w:lvlText w:val="•"/>
      <w:lvlJc w:val="left"/>
      <w:pPr>
        <w:tabs>
          <w:tab w:val="num" w:pos="6480"/>
        </w:tabs>
        <w:ind w:left="6480" w:hanging="360"/>
      </w:pPr>
      <w:rPr>
        <w:rFonts w:ascii="Arial" w:hAnsi="Arial" w:hint="default"/>
      </w:rPr>
    </w:lvl>
  </w:abstractNum>
  <w:abstractNum w:abstractNumId="7">
    <w:nsid w:val="16916B9C"/>
    <w:multiLevelType w:val="hybridMultilevel"/>
    <w:tmpl w:val="FA94CB3E"/>
    <w:lvl w:ilvl="0" w:tplc="BFC2F478">
      <w:start w:val="1"/>
      <w:numFmt w:val="bullet"/>
      <w:lvlText w:val="•"/>
      <w:lvlJc w:val="left"/>
      <w:pPr>
        <w:tabs>
          <w:tab w:val="num" w:pos="720"/>
        </w:tabs>
        <w:ind w:left="720" w:hanging="360"/>
      </w:pPr>
      <w:rPr>
        <w:rFonts w:ascii="Arial" w:hAnsi="Arial" w:hint="default"/>
      </w:rPr>
    </w:lvl>
    <w:lvl w:ilvl="1" w:tplc="561CD172" w:tentative="1">
      <w:start w:val="1"/>
      <w:numFmt w:val="bullet"/>
      <w:lvlText w:val="•"/>
      <w:lvlJc w:val="left"/>
      <w:pPr>
        <w:tabs>
          <w:tab w:val="num" w:pos="1440"/>
        </w:tabs>
        <w:ind w:left="1440" w:hanging="360"/>
      </w:pPr>
      <w:rPr>
        <w:rFonts w:ascii="Arial" w:hAnsi="Arial" w:hint="default"/>
      </w:rPr>
    </w:lvl>
    <w:lvl w:ilvl="2" w:tplc="81ECC618" w:tentative="1">
      <w:start w:val="1"/>
      <w:numFmt w:val="bullet"/>
      <w:lvlText w:val="•"/>
      <w:lvlJc w:val="left"/>
      <w:pPr>
        <w:tabs>
          <w:tab w:val="num" w:pos="2160"/>
        </w:tabs>
        <w:ind w:left="2160" w:hanging="360"/>
      </w:pPr>
      <w:rPr>
        <w:rFonts w:ascii="Arial" w:hAnsi="Arial" w:hint="default"/>
      </w:rPr>
    </w:lvl>
    <w:lvl w:ilvl="3" w:tplc="FF6674DE" w:tentative="1">
      <w:start w:val="1"/>
      <w:numFmt w:val="bullet"/>
      <w:lvlText w:val="•"/>
      <w:lvlJc w:val="left"/>
      <w:pPr>
        <w:tabs>
          <w:tab w:val="num" w:pos="2880"/>
        </w:tabs>
        <w:ind w:left="2880" w:hanging="360"/>
      </w:pPr>
      <w:rPr>
        <w:rFonts w:ascii="Arial" w:hAnsi="Arial" w:hint="default"/>
      </w:rPr>
    </w:lvl>
    <w:lvl w:ilvl="4" w:tplc="FA6CCC0A" w:tentative="1">
      <w:start w:val="1"/>
      <w:numFmt w:val="bullet"/>
      <w:lvlText w:val="•"/>
      <w:lvlJc w:val="left"/>
      <w:pPr>
        <w:tabs>
          <w:tab w:val="num" w:pos="3600"/>
        </w:tabs>
        <w:ind w:left="3600" w:hanging="360"/>
      </w:pPr>
      <w:rPr>
        <w:rFonts w:ascii="Arial" w:hAnsi="Arial" w:hint="default"/>
      </w:rPr>
    </w:lvl>
    <w:lvl w:ilvl="5" w:tplc="401867E2" w:tentative="1">
      <w:start w:val="1"/>
      <w:numFmt w:val="bullet"/>
      <w:lvlText w:val="•"/>
      <w:lvlJc w:val="left"/>
      <w:pPr>
        <w:tabs>
          <w:tab w:val="num" w:pos="4320"/>
        </w:tabs>
        <w:ind w:left="4320" w:hanging="360"/>
      </w:pPr>
      <w:rPr>
        <w:rFonts w:ascii="Arial" w:hAnsi="Arial" w:hint="default"/>
      </w:rPr>
    </w:lvl>
    <w:lvl w:ilvl="6" w:tplc="B4DCECDC" w:tentative="1">
      <w:start w:val="1"/>
      <w:numFmt w:val="bullet"/>
      <w:lvlText w:val="•"/>
      <w:lvlJc w:val="left"/>
      <w:pPr>
        <w:tabs>
          <w:tab w:val="num" w:pos="5040"/>
        </w:tabs>
        <w:ind w:left="5040" w:hanging="360"/>
      </w:pPr>
      <w:rPr>
        <w:rFonts w:ascii="Arial" w:hAnsi="Arial" w:hint="default"/>
      </w:rPr>
    </w:lvl>
    <w:lvl w:ilvl="7" w:tplc="6B2E1B2C" w:tentative="1">
      <w:start w:val="1"/>
      <w:numFmt w:val="bullet"/>
      <w:lvlText w:val="•"/>
      <w:lvlJc w:val="left"/>
      <w:pPr>
        <w:tabs>
          <w:tab w:val="num" w:pos="5760"/>
        </w:tabs>
        <w:ind w:left="5760" w:hanging="360"/>
      </w:pPr>
      <w:rPr>
        <w:rFonts w:ascii="Arial" w:hAnsi="Arial" w:hint="default"/>
      </w:rPr>
    </w:lvl>
    <w:lvl w:ilvl="8" w:tplc="D368B738" w:tentative="1">
      <w:start w:val="1"/>
      <w:numFmt w:val="bullet"/>
      <w:lvlText w:val="•"/>
      <w:lvlJc w:val="left"/>
      <w:pPr>
        <w:tabs>
          <w:tab w:val="num" w:pos="6480"/>
        </w:tabs>
        <w:ind w:left="6480" w:hanging="360"/>
      </w:pPr>
      <w:rPr>
        <w:rFonts w:ascii="Arial" w:hAnsi="Arial" w:hint="default"/>
      </w:rPr>
    </w:lvl>
  </w:abstractNum>
  <w:abstractNum w:abstractNumId="8">
    <w:nsid w:val="3161003B"/>
    <w:multiLevelType w:val="hybridMultilevel"/>
    <w:tmpl w:val="2D266BA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39774C1B"/>
    <w:multiLevelType w:val="hybridMultilevel"/>
    <w:tmpl w:val="B4C6B06A"/>
    <w:lvl w:ilvl="0" w:tplc="8918E7C2">
      <w:start w:val="1"/>
      <w:numFmt w:val="bullet"/>
      <w:lvlText w:val="•"/>
      <w:lvlJc w:val="left"/>
      <w:pPr>
        <w:tabs>
          <w:tab w:val="num" w:pos="720"/>
        </w:tabs>
        <w:ind w:left="720" w:hanging="360"/>
      </w:pPr>
      <w:rPr>
        <w:rFonts w:ascii="Arial" w:hAnsi="Arial" w:hint="default"/>
      </w:rPr>
    </w:lvl>
    <w:lvl w:ilvl="1" w:tplc="C3D8CD4A" w:tentative="1">
      <w:start w:val="1"/>
      <w:numFmt w:val="bullet"/>
      <w:lvlText w:val="•"/>
      <w:lvlJc w:val="left"/>
      <w:pPr>
        <w:tabs>
          <w:tab w:val="num" w:pos="1440"/>
        </w:tabs>
        <w:ind w:left="1440" w:hanging="360"/>
      </w:pPr>
      <w:rPr>
        <w:rFonts w:ascii="Arial" w:hAnsi="Arial" w:hint="default"/>
      </w:rPr>
    </w:lvl>
    <w:lvl w:ilvl="2" w:tplc="042C8C12" w:tentative="1">
      <w:start w:val="1"/>
      <w:numFmt w:val="bullet"/>
      <w:lvlText w:val="•"/>
      <w:lvlJc w:val="left"/>
      <w:pPr>
        <w:tabs>
          <w:tab w:val="num" w:pos="2160"/>
        </w:tabs>
        <w:ind w:left="2160" w:hanging="360"/>
      </w:pPr>
      <w:rPr>
        <w:rFonts w:ascii="Arial" w:hAnsi="Arial" w:hint="default"/>
      </w:rPr>
    </w:lvl>
    <w:lvl w:ilvl="3" w:tplc="1CECF5A0" w:tentative="1">
      <w:start w:val="1"/>
      <w:numFmt w:val="bullet"/>
      <w:lvlText w:val="•"/>
      <w:lvlJc w:val="left"/>
      <w:pPr>
        <w:tabs>
          <w:tab w:val="num" w:pos="2880"/>
        </w:tabs>
        <w:ind w:left="2880" w:hanging="360"/>
      </w:pPr>
      <w:rPr>
        <w:rFonts w:ascii="Arial" w:hAnsi="Arial" w:hint="default"/>
      </w:rPr>
    </w:lvl>
    <w:lvl w:ilvl="4" w:tplc="AD8C53DE" w:tentative="1">
      <w:start w:val="1"/>
      <w:numFmt w:val="bullet"/>
      <w:lvlText w:val="•"/>
      <w:lvlJc w:val="left"/>
      <w:pPr>
        <w:tabs>
          <w:tab w:val="num" w:pos="3600"/>
        </w:tabs>
        <w:ind w:left="3600" w:hanging="360"/>
      </w:pPr>
      <w:rPr>
        <w:rFonts w:ascii="Arial" w:hAnsi="Arial" w:hint="default"/>
      </w:rPr>
    </w:lvl>
    <w:lvl w:ilvl="5" w:tplc="E9A287FC" w:tentative="1">
      <w:start w:val="1"/>
      <w:numFmt w:val="bullet"/>
      <w:lvlText w:val="•"/>
      <w:lvlJc w:val="left"/>
      <w:pPr>
        <w:tabs>
          <w:tab w:val="num" w:pos="4320"/>
        </w:tabs>
        <w:ind w:left="4320" w:hanging="360"/>
      </w:pPr>
      <w:rPr>
        <w:rFonts w:ascii="Arial" w:hAnsi="Arial" w:hint="default"/>
      </w:rPr>
    </w:lvl>
    <w:lvl w:ilvl="6" w:tplc="691E1B88" w:tentative="1">
      <w:start w:val="1"/>
      <w:numFmt w:val="bullet"/>
      <w:lvlText w:val="•"/>
      <w:lvlJc w:val="left"/>
      <w:pPr>
        <w:tabs>
          <w:tab w:val="num" w:pos="5040"/>
        </w:tabs>
        <w:ind w:left="5040" w:hanging="360"/>
      </w:pPr>
      <w:rPr>
        <w:rFonts w:ascii="Arial" w:hAnsi="Arial" w:hint="default"/>
      </w:rPr>
    </w:lvl>
    <w:lvl w:ilvl="7" w:tplc="80825802" w:tentative="1">
      <w:start w:val="1"/>
      <w:numFmt w:val="bullet"/>
      <w:lvlText w:val="•"/>
      <w:lvlJc w:val="left"/>
      <w:pPr>
        <w:tabs>
          <w:tab w:val="num" w:pos="5760"/>
        </w:tabs>
        <w:ind w:left="5760" w:hanging="360"/>
      </w:pPr>
      <w:rPr>
        <w:rFonts w:ascii="Arial" w:hAnsi="Arial" w:hint="default"/>
      </w:rPr>
    </w:lvl>
    <w:lvl w:ilvl="8" w:tplc="BE5A30EE" w:tentative="1">
      <w:start w:val="1"/>
      <w:numFmt w:val="bullet"/>
      <w:lvlText w:val="•"/>
      <w:lvlJc w:val="left"/>
      <w:pPr>
        <w:tabs>
          <w:tab w:val="num" w:pos="6480"/>
        </w:tabs>
        <w:ind w:left="6480" w:hanging="360"/>
      </w:pPr>
      <w:rPr>
        <w:rFonts w:ascii="Arial" w:hAnsi="Arial" w:hint="default"/>
      </w:rPr>
    </w:lvl>
  </w:abstractNum>
  <w:abstractNum w:abstractNumId="10">
    <w:nsid w:val="39D73829"/>
    <w:multiLevelType w:val="hybridMultilevel"/>
    <w:tmpl w:val="799CD480"/>
    <w:lvl w:ilvl="0" w:tplc="AA923FD0">
      <w:start w:val="1"/>
      <w:numFmt w:val="bullet"/>
      <w:lvlText w:val="•"/>
      <w:lvlJc w:val="left"/>
      <w:pPr>
        <w:tabs>
          <w:tab w:val="num" w:pos="720"/>
        </w:tabs>
        <w:ind w:left="720" w:hanging="360"/>
      </w:pPr>
      <w:rPr>
        <w:rFonts w:ascii="Arial" w:hAnsi="Arial" w:hint="default"/>
      </w:rPr>
    </w:lvl>
    <w:lvl w:ilvl="1" w:tplc="9ADEB144" w:tentative="1">
      <w:start w:val="1"/>
      <w:numFmt w:val="bullet"/>
      <w:lvlText w:val="•"/>
      <w:lvlJc w:val="left"/>
      <w:pPr>
        <w:tabs>
          <w:tab w:val="num" w:pos="1440"/>
        </w:tabs>
        <w:ind w:left="1440" w:hanging="360"/>
      </w:pPr>
      <w:rPr>
        <w:rFonts w:ascii="Arial" w:hAnsi="Arial" w:hint="default"/>
      </w:rPr>
    </w:lvl>
    <w:lvl w:ilvl="2" w:tplc="18A0044C" w:tentative="1">
      <w:start w:val="1"/>
      <w:numFmt w:val="bullet"/>
      <w:lvlText w:val="•"/>
      <w:lvlJc w:val="left"/>
      <w:pPr>
        <w:tabs>
          <w:tab w:val="num" w:pos="2160"/>
        </w:tabs>
        <w:ind w:left="2160" w:hanging="360"/>
      </w:pPr>
      <w:rPr>
        <w:rFonts w:ascii="Arial" w:hAnsi="Arial" w:hint="default"/>
      </w:rPr>
    </w:lvl>
    <w:lvl w:ilvl="3" w:tplc="3E908AEC" w:tentative="1">
      <w:start w:val="1"/>
      <w:numFmt w:val="bullet"/>
      <w:lvlText w:val="•"/>
      <w:lvlJc w:val="left"/>
      <w:pPr>
        <w:tabs>
          <w:tab w:val="num" w:pos="2880"/>
        </w:tabs>
        <w:ind w:left="2880" w:hanging="360"/>
      </w:pPr>
      <w:rPr>
        <w:rFonts w:ascii="Arial" w:hAnsi="Arial" w:hint="default"/>
      </w:rPr>
    </w:lvl>
    <w:lvl w:ilvl="4" w:tplc="0450CA54" w:tentative="1">
      <w:start w:val="1"/>
      <w:numFmt w:val="bullet"/>
      <w:lvlText w:val="•"/>
      <w:lvlJc w:val="left"/>
      <w:pPr>
        <w:tabs>
          <w:tab w:val="num" w:pos="3600"/>
        </w:tabs>
        <w:ind w:left="3600" w:hanging="360"/>
      </w:pPr>
      <w:rPr>
        <w:rFonts w:ascii="Arial" w:hAnsi="Arial" w:hint="default"/>
      </w:rPr>
    </w:lvl>
    <w:lvl w:ilvl="5" w:tplc="77683866" w:tentative="1">
      <w:start w:val="1"/>
      <w:numFmt w:val="bullet"/>
      <w:lvlText w:val="•"/>
      <w:lvlJc w:val="left"/>
      <w:pPr>
        <w:tabs>
          <w:tab w:val="num" w:pos="4320"/>
        </w:tabs>
        <w:ind w:left="4320" w:hanging="360"/>
      </w:pPr>
      <w:rPr>
        <w:rFonts w:ascii="Arial" w:hAnsi="Arial" w:hint="default"/>
      </w:rPr>
    </w:lvl>
    <w:lvl w:ilvl="6" w:tplc="232468D4" w:tentative="1">
      <w:start w:val="1"/>
      <w:numFmt w:val="bullet"/>
      <w:lvlText w:val="•"/>
      <w:lvlJc w:val="left"/>
      <w:pPr>
        <w:tabs>
          <w:tab w:val="num" w:pos="5040"/>
        </w:tabs>
        <w:ind w:left="5040" w:hanging="360"/>
      </w:pPr>
      <w:rPr>
        <w:rFonts w:ascii="Arial" w:hAnsi="Arial" w:hint="default"/>
      </w:rPr>
    </w:lvl>
    <w:lvl w:ilvl="7" w:tplc="E578E38A" w:tentative="1">
      <w:start w:val="1"/>
      <w:numFmt w:val="bullet"/>
      <w:lvlText w:val="•"/>
      <w:lvlJc w:val="left"/>
      <w:pPr>
        <w:tabs>
          <w:tab w:val="num" w:pos="5760"/>
        </w:tabs>
        <w:ind w:left="5760" w:hanging="360"/>
      </w:pPr>
      <w:rPr>
        <w:rFonts w:ascii="Arial" w:hAnsi="Arial" w:hint="default"/>
      </w:rPr>
    </w:lvl>
    <w:lvl w:ilvl="8" w:tplc="D8E41FA2" w:tentative="1">
      <w:start w:val="1"/>
      <w:numFmt w:val="bullet"/>
      <w:lvlText w:val="•"/>
      <w:lvlJc w:val="left"/>
      <w:pPr>
        <w:tabs>
          <w:tab w:val="num" w:pos="6480"/>
        </w:tabs>
        <w:ind w:left="6480" w:hanging="360"/>
      </w:pPr>
      <w:rPr>
        <w:rFonts w:ascii="Arial" w:hAnsi="Arial" w:hint="default"/>
      </w:rPr>
    </w:lvl>
  </w:abstractNum>
  <w:abstractNum w:abstractNumId="11">
    <w:nsid w:val="39F35353"/>
    <w:multiLevelType w:val="hybridMultilevel"/>
    <w:tmpl w:val="D6BA2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C415343"/>
    <w:multiLevelType w:val="hybridMultilevel"/>
    <w:tmpl w:val="EF4CF460"/>
    <w:lvl w:ilvl="0" w:tplc="8AC07A48">
      <w:start w:val="1"/>
      <w:numFmt w:val="bullet"/>
      <w:lvlText w:val="•"/>
      <w:lvlJc w:val="left"/>
      <w:pPr>
        <w:tabs>
          <w:tab w:val="num" w:pos="720"/>
        </w:tabs>
        <w:ind w:left="720" w:hanging="360"/>
      </w:pPr>
      <w:rPr>
        <w:rFonts w:ascii="Arial" w:hAnsi="Arial" w:hint="default"/>
      </w:rPr>
    </w:lvl>
    <w:lvl w:ilvl="1" w:tplc="9F0289C6" w:tentative="1">
      <w:start w:val="1"/>
      <w:numFmt w:val="bullet"/>
      <w:lvlText w:val="•"/>
      <w:lvlJc w:val="left"/>
      <w:pPr>
        <w:tabs>
          <w:tab w:val="num" w:pos="1440"/>
        </w:tabs>
        <w:ind w:left="1440" w:hanging="360"/>
      </w:pPr>
      <w:rPr>
        <w:rFonts w:ascii="Arial" w:hAnsi="Arial" w:hint="default"/>
      </w:rPr>
    </w:lvl>
    <w:lvl w:ilvl="2" w:tplc="E2F8DCA2" w:tentative="1">
      <w:start w:val="1"/>
      <w:numFmt w:val="bullet"/>
      <w:lvlText w:val="•"/>
      <w:lvlJc w:val="left"/>
      <w:pPr>
        <w:tabs>
          <w:tab w:val="num" w:pos="2160"/>
        </w:tabs>
        <w:ind w:left="2160" w:hanging="360"/>
      </w:pPr>
      <w:rPr>
        <w:rFonts w:ascii="Arial" w:hAnsi="Arial" w:hint="default"/>
      </w:rPr>
    </w:lvl>
    <w:lvl w:ilvl="3" w:tplc="C40A250C" w:tentative="1">
      <w:start w:val="1"/>
      <w:numFmt w:val="bullet"/>
      <w:lvlText w:val="•"/>
      <w:lvlJc w:val="left"/>
      <w:pPr>
        <w:tabs>
          <w:tab w:val="num" w:pos="2880"/>
        </w:tabs>
        <w:ind w:left="2880" w:hanging="360"/>
      </w:pPr>
      <w:rPr>
        <w:rFonts w:ascii="Arial" w:hAnsi="Arial" w:hint="default"/>
      </w:rPr>
    </w:lvl>
    <w:lvl w:ilvl="4" w:tplc="7EECC148" w:tentative="1">
      <w:start w:val="1"/>
      <w:numFmt w:val="bullet"/>
      <w:lvlText w:val="•"/>
      <w:lvlJc w:val="left"/>
      <w:pPr>
        <w:tabs>
          <w:tab w:val="num" w:pos="3600"/>
        </w:tabs>
        <w:ind w:left="3600" w:hanging="360"/>
      </w:pPr>
      <w:rPr>
        <w:rFonts w:ascii="Arial" w:hAnsi="Arial" w:hint="default"/>
      </w:rPr>
    </w:lvl>
    <w:lvl w:ilvl="5" w:tplc="99F61424" w:tentative="1">
      <w:start w:val="1"/>
      <w:numFmt w:val="bullet"/>
      <w:lvlText w:val="•"/>
      <w:lvlJc w:val="left"/>
      <w:pPr>
        <w:tabs>
          <w:tab w:val="num" w:pos="4320"/>
        </w:tabs>
        <w:ind w:left="4320" w:hanging="360"/>
      </w:pPr>
      <w:rPr>
        <w:rFonts w:ascii="Arial" w:hAnsi="Arial" w:hint="default"/>
      </w:rPr>
    </w:lvl>
    <w:lvl w:ilvl="6" w:tplc="2A3EE980" w:tentative="1">
      <w:start w:val="1"/>
      <w:numFmt w:val="bullet"/>
      <w:lvlText w:val="•"/>
      <w:lvlJc w:val="left"/>
      <w:pPr>
        <w:tabs>
          <w:tab w:val="num" w:pos="5040"/>
        </w:tabs>
        <w:ind w:left="5040" w:hanging="360"/>
      </w:pPr>
      <w:rPr>
        <w:rFonts w:ascii="Arial" w:hAnsi="Arial" w:hint="default"/>
      </w:rPr>
    </w:lvl>
    <w:lvl w:ilvl="7" w:tplc="6984684A" w:tentative="1">
      <w:start w:val="1"/>
      <w:numFmt w:val="bullet"/>
      <w:lvlText w:val="•"/>
      <w:lvlJc w:val="left"/>
      <w:pPr>
        <w:tabs>
          <w:tab w:val="num" w:pos="5760"/>
        </w:tabs>
        <w:ind w:left="5760" w:hanging="360"/>
      </w:pPr>
      <w:rPr>
        <w:rFonts w:ascii="Arial" w:hAnsi="Arial" w:hint="default"/>
      </w:rPr>
    </w:lvl>
    <w:lvl w:ilvl="8" w:tplc="45CE8560" w:tentative="1">
      <w:start w:val="1"/>
      <w:numFmt w:val="bullet"/>
      <w:lvlText w:val="•"/>
      <w:lvlJc w:val="left"/>
      <w:pPr>
        <w:tabs>
          <w:tab w:val="num" w:pos="6480"/>
        </w:tabs>
        <w:ind w:left="6480" w:hanging="360"/>
      </w:pPr>
      <w:rPr>
        <w:rFonts w:ascii="Arial" w:hAnsi="Arial" w:hint="default"/>
      </w:rPr>
    </w:lvl>
  </w:abstractNum>
  <w:abstractNum w:abstractNumId="13">
    <w:nsid w:val="463E0341"/>
    <w:multiLevelType w:val="hybridMultilevel"/>
    <w:tmpl w:val="24FC1AD8"/>
    <w:lvl w:ilvl="0" w:tplc="5A527DA6">
      <w:start w:val="1"/>
      <w:numFmt w:val="bullet"/>
      <w:lvlText w:val="•"/>
      <w:lvlJc w:val="left"/>
      <w:pPr>
        <w:tabs>
          <w:tab w:val="num" w:pos="720"/>
        </w:tabs>
        <w:ind w:left="720" w:hanging="360"/>
      </w:pPr>
      <w:rPr>
        <w:rFonts w:ascii="Arial" w:hAnsi="Arial" w:hint="default"/>
      </w:rPr>
    </w:lvl>
    <w:lvl w:ilvl="1" w:tplc="E806D9DE" w:tentative="1">
      <w:start w:val="1"/>
      <w:numFmt w:val="bullet"/>
      <w:lvlText w:val="•"/>
      <w:lvlJc w:val="left"/>
      <w:pPr>
        <w:tabs>
          <w:tab w:val="num" w:pos="1440"/>
        </w:tabs>
        <w:ind w:left="1440" w:hanging="360"/>
      </w:pPr>
      <w:rPr>
        <w:rFonts w:ascii="Arial" w:hAnsi="Arial" w:hint="default"/>
      </w:rPr>
    </w:lvl>
    <w:lvl w:ilvl="2" w:tplc="9F7CD06C" w:tentative="1">
      <w:start w:val="1"/>
      <w:numFmt w:val="bullet"/>
      <w:lvlText w:val="•"/>
      <w:lvlJc w:val="left"/>
      <w:pPr>
        <w:tabs>
          <w:tab w:val="num" w:pos="2160"/>
        </w:tabs>
        <w:ind w:left="2160" w:hanging="360"/>
      </w:pPr>
      <w:rPr>
        <w:rFonts w:ascii="Arial" w:hAnsi="Arial" w:hint="default"/>
      </w:rPr>
    </w:lvl>
    <w:lvl w:ilvl="3" w:tplc="4ACCFC72" w:tentative="1">
      <w:start w:val="1"/>
      <w:numFmt w:val="bullet"/>
      <w:lvlText w:val="•"/>
      <w:lvlJc w:val="left"/>
      <w:pPr>
        <w:tabs>
          <w:tab w:val="num" w:pos="2880"/>
        </w:tabs>
        <w:ind w:left="2880" w:hanging="360"/>
      </w:pPr>
      <w:rPr>
        <w:rFonts w:ascii="Arial" w:hAnsi="Arial" w:hint="default"/>
      </w:rPr>
    </w:lvl>
    <w:lvl w:ilvl="4" w:tplc="5BDC67E8" w:tentative="1">
      <w:start w:val="1"/>
      <w:numFmt w:val="bullet"/>
      <w:lvlText w:val="•"/>
      <w:lvlJc w:val="left"/>
      <w:pPr>
        <w:tabs>
          <w:tab w:val="num" w:pos="3600"/>
        </w:tabs>
        <w:ind w:left="3600" w:hanging="360"/>
      </w:pPr>
      <w:rPr>
        <w:rFonts w:ascii="Arial" w:hAnsi="Arial" w:hint="default"/>
      </w:rPr>
    </w:lvl>
    <w:lvl w:ilvl="5" w:tplc="98348444" w:tentative="1">
      <w:start w:val="1"/>
      <w:numFmt w:val="bullet"/>
      <w:lvlText w:val="•"/>
      <w:lvlJc w:val="left"/>
      <w:pPr>
        <w:tabs>
          <w:tab w:val="num" w:pos="4320"/>
        </w:tabs>
        <w:ind w:left="4320" w:hanging="360"/>
      </w:pPr>
      <w:rPr>
        <w:rFonts w:ascii="Arial" w:hAnsi="Arial" w:hint="default"/>
      </w:rPr>
    </w:lvl>
    <w:lvl w:ilvl="6" w:tplc="C9A68726" w:tentative="1">
      <w:start w:val="1"/>
      <w:numFmt w:val="bullet"/>
      <w:lvlText w:val="•"/>
      <w:lvlJc w:val="left"/>
      <w:pPr>
        <w:tabs>
          <w:tab w:val="num" w:pos="5040"/>
        </w:tabs>
        <w:ind w:left="5040" w:hanging="360"/>
      </w:pPr>
      <w:rPr>
        <w:rFonts w:ascii="Arial" w:hAnsi="Arial" w:hint="default"/>
      </w:rPr>
    </w:lvl>
    <w:lvl w:ilvl="7" w:tplc="24342C32" w:tentative="1">
      <w:start w:val="1"/>
      <w:numFmt w:val="bullet"/>
      <w:lvlText w:val="•"/>
      <w:lvlJc w:val="left"/>
      <w:pPr>
        <w:tabs>
          <w:tab w:val="num" w:pos="5760"/>
        </w:tabs>
        <w:ind w:left="5760" w:hanging="360"/>
      </w:pPr>
      <w:rPr>
        <w:rFonts w:ascii="Arial" w:hAnsi="Arial" w:hint="default"/>
      </w:rPr>
    </w:lvl>
    <w:lvl w:ilvl="8" w:tplc="E4D8B348" w:tentative="1">
      <w:start w:val="1"/>
      <w:numFmt w:val="bullet"/>
      <w:lvlText w:val="•"/>
      <w:lvlJc w:val="left"/>
      <w:pPr>
        <w:tabs>
          <w:tab w:val="num" w:pos="6480"/>
        </w:tabs>
        <w:ind w:left="6480" w:hanging="360"/>
      </w:pPr>
      <w:rPr>
        <w:rFonts w:ascii="Arial" w:hAnsi="Arial" w:hint="default"/>
      </w:rPr>
    </w:lvl>
  </w:abstractNum>
  <w:abstractNum w:abstractNumId="14">
    <w:nsid w:val="4A5F513E"/>
    <w:multiLevelType w:val="hybridMultilevel"/>
    <w:tmpl w:val="E1DEB56E"/>
    <w:lvl w:ilvl="0" w:tplc="B44425B6">
      <w:start w:val="1"/>
      <w:numFmt w:val="bullet"/>
      <w:lvlText w:val="•"/>
      <w:lvlJc w:val="left"/>
      <w:pPr>
        <w:tabs>
          <w:tab w:val="num" w:pos="720"/>
        </w:tabs>
        <w:ind w:left="720" w:hanging="360"/>
      </w:pPr>
      <w:rPr>
        <w:rFonts w:ascii="Arial" w:hAnsi="Arial" w:hint="default"/>
      </w:rPr>
    </w:lvl>
    <w:lvl w:ilvl="1" w:tplc="0CBE4C1E" w:tentative="1">
      <w:start w:val="1"/>
      <w:numFmt w:val="bullet"/>
      <w:lvlText w:val="•"/>
      <w:lvlJc w:val="left"/>
      <w:pPr>
        <w:tabs>
          <w:tab w:val="num" w:pos="1440"/>
        </w:tabs>
        <w:ind w:left="1440" w:hanging="360"/>
      </w:pPr>
      <w:rPr>
        <w:rFonts w:ascii="Arial" w:hAnsi="Arial" w:hint="default"/>
      </w:rPr>
    </w:lvl>
    <w:lvl w:ilvl="2" w:tplc="781ADDFA" w:tentative="1">
      <w:start w:val="1"/>
      <w:numFmt w:val="bullet"/>
      <w:lvlText w:val="•"/>
      <w:lvlJc w:val="left"/>
      <w:pPr>
        <w:tabs>
          <w:tab w:val="num" w:pos="2160"/>
        </w:tabs>
        <w:ind w:left="2160" w:hanging="360"/>
      </w:pPr>
      <w:rPr>
        <w:rFonts w:ascii="Arial" w:hAnsi="Arial" w:hint="default"/>
      </w:rPr>
    </w:lvl>
    <w:lvl w:ilvl="3" w:tplc="6CF6A9F2" w:tentative="1">
      <w:start w:val="1"/>
      <w:numFmt w:val="bullet"/>
      <w:lvlText w:val="•"/>
      <w:lvlJc w:val="left"/>
      <w:pPr>
        <w:tabs>
          <w:tab w:val="num" w:pos="2880"/>
        </w:tabs>
        <w:ind w:left="2880" w:hanging="360"/>
      </w:pPr>
      <w:rPr>
        <w:rFonts w:ascii="Arial" w:hAnsi="Arial" w:hint="default"/>
      </w:rPr>
    </w:lvl>
    <w:lvl w:ilvl="4" w:tplc="1F3ED060" w:tentative="1">
      <w:start w:val="1"/>
      <w:numFmt w:val="bullet"/>
      <w:lvlText w:val="•"/>
      <w:lvlJc w:val="left"/>
      <w:pPr>
        <w:tabs>
          <w:tab w:val="num" w:pos="3600"/>
        </w:tabs>
        <w:ind w:left="3600" w:hanging="360"/>
      </w:pPr>
      <w:rPr>
        <w:rFonts w:ascii="Arial" w:hAnsi="Arial" w:hint="default"/>
      </w:rPr>
    </w:lvl>
    <w:lvl w:ilvl="5" w:tplc="8C342E06" w:tentative="1">
      <w:start w:val="1"/>
      <w:numFmt w:val="bullet"/>
      <w:lvlText w:val="•"/>
      <w:lvlJc w:val="left"/>
      <w:pPr>
        <w:tabs>
          <w:tab w:val="num" w:pos="4320"/>
        </w:tabs>
        <w:ind w:left="4320" w:hanging="360"/>
      </w:pPr>
      <w:rPr>
        <w:rFonts w:ascii="Arial" w:hAnsi="Arial" w:hint="default"/>
      </w:rPr>
    </w:lvl>
    <w:lvl w:ilvl="6" w:tplc="22B6253E" w:tentative="1">
      <w:start w:val="1"/>
      <w:numFmt w:val="bullet"/>
      <w:lvlText w:val="•"/>
      <w:lvlJc w:val="left"/>
      <w:pPr>
        <w:tabs>
          <w:tab w:val="num" w:pos="5040"/>
        </w:tabs>
        <w:ind w:left="5040" w:hanging="360"/>
      </w:pPr>
      <w:rPr>
        <w:rFonts w:ascii="Arial" w:hAnsi="Arial" w:hint="default"/>
      </w:rPr>
    </w:lvl>
    <w:lvl w:ilvl="7" w:tplc="1EC4872C" w:tentative="1">
      <w:start w:val="1"/>
      <w:numFmt w:val="bullet"/>
      <w:lvlText w:val="•"/>
      <w:lvlJc w:val="left"/>
      <w:pPr>
        <w:tabs>
          <w:tab w:val="num" w:pos="5760"/>
        </w:tabs>
        <w:ind w:left="5760" w:hanging="360"/>
      </w:pPr>
      <w:rPr>
        <w:rFonts w:ascii="Arial" w:hAnsi="Arial" w:hint="default"/>
      </w:rPr>
    </w:lvl>
    <w:lvl w:ilvl="8" w:tplc="32D69C92" w:tentative="1">
      <w:start w:val="1"/>
      <w:numFmt w:val="bullet"/>
      <w:lvlText w:val="•"/>
      <w:lvlJc w:val="left"/>
      <w:pPr>
        <w:tabs>
          <w:tab w:val="num" w:pos="6480"/>
        </w:tabs>
        <w:ind w:left="6480" w:hanging="360"/>
      </w:pPr>
      <w:rPr>
        <w:rFonts w:ascii="Arial" w:hAnsi="Arial" w:hint="default"/>
      </w:rPr>
    </w:lvl>
  </w:abstractNum>
  <w:abstractNum w:abstractNumId="15">
    <w:nsid w:val="4AFB32DD"/>
    <w:multiLevelType w:val="hybridMultilevel"/>
    <w:tmpl w:val="0B6C7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1A698D"/>
    <w:multiLevelType w:val="hybridMultilevel"/>
    <w:tmpl w:val="0B34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8F2AAB"/>
    <w:multiLevelType w:val="hybridMultilevel"/>
    <w:tmpl w:val="5C7EBA90"/>
    <w:lvl w:ilvl="0" w:tplc="9BF6D2EE">
      <w:start w:val="1"/>
      <w:numFmt w:val="bullet"/>
      <w:lvlText w:val="•"/>
      <w:lvlJc w:val="left"/>
      <w:pPr>
        <w:tabs>
          <w:tab w:val="num" w:pos="720"/>
        </w:tabs>
        <w:ind w:left="720" w:hanging="360"/>
      </w:pPr>
      <w:rPr>
        <w:rFonts w:ascii="Arial" w:hAnsi="Arial" w:hint="default"/>
      </w:rPr>
    </w:lvl>
    <w:lvl w:ilvl="1" w:tplc="ADE6CFFA" w:tentative="1">
      <w:start w:val="1"/>
      <w:numFmt w:val="bullet"/>
      <w:lvlText w:val="•"/>
      <w:lvlJc w:val="left"/>
      <w:pPr>
        <w:tabs>
          <w:tab w:val="num" w:pos="1440"/>
        </w:tabs>
        <w:ind w:left="1440" w:hanging="360"/>
      </w:pPr>
      <w:rPr>
        <w:rFonts w:ascii="Arial" w:hAnsi="Arial" w:hint="default"/>
      </w:rPr>
    </w:lvl>
    <w:lvl w:ilvl="2" w:tplc="23861EA2" w:tentative="1">
      <w:start w:val="1"/>
      <w:numFmt w:val="bullet"/>
      <w:lvlText w:val="•"/>
      <w:lvlJc w:val="left"/>
      <w:pPr>
        <w:tabs>
          <w:tab w:val="num" w:pos="2160"/>
        </w:tabs>
        <w:ind w:left="2160" w:hanging="360"/>
      </w:pPr>
      <w:rPr>
        <w:rFonts w:ascii="Arial" w:hAnsi="Arial" w:hint="default"/>
      </w:rPr>
    </w:lvl>
    <w:lvl w:ilvl="3" w:tplc="7A126064" w:tentative="1">
      <w:start w:val="1"/>
      <w:numFmt w:val="bullet"/>
      <w:lvlText w:val="•"/>
      <w:lvlJc w:val="left"/>
      <w:pPr>
        <w:tabs>
          <w:tab w:val="num" w:pos="2880"/>
        </w:tabs>
        <w:ind w:left="2880" w:hanging="360"/>
      </w:pPr>
      <w:rPr>
        <w:rFonts w:ascii="Arial" w:hAnsi="Arial" w:hint="default"/>
      </w:rPr>
    </w:lvl>
    <w:lvl w:ilvl="4" w:tplc="45B6C2E8" w:tentative="1">
      <w:start w:val="1"/>
      <w:numFmt w:val="bullet"/>
      <w:lvlText w:val="•"/>
      <w:lvlJc w:val="left"/>
      <w:pPr>
        <w:tabs>
          <w:tab w:val="num" w:pos="3600"/>
        </w:tabs>
        <w:ind w:left="3600" w:hanging="360"/>
      </w:pPr>
      <w:rPr>
        <w:rFonts w:ascii="Arial" w:hAnsi="Arial" w:hint="default"/>
      </w:rPr>
    </w:lvl>
    <w:lvl w:ilvl="5" w:tplc="B5587C5A" w:tentative="1">
      <w:start w:val="1"/>
      <w:numFmt w:val="bullet"/>
      <w:lvlText w:val="•"/>
      <w:lvlJc w:val="left"/>
      <w:pPr>
        <w:tabs>
          <w:tab w:val="num" w:pos="4320"/>
        </w:tabs>
        <w:ind w:left="4320" w:hanging="360"/>
      </w:pPr>
      <w:rPr>
        <w:rFonts w:ascii="Arial" w:hAnsi="Arial" w:hint="default"/>
      </w:rPr>
    </w:lvl>
    <w:lvl w:ilvl="6" w:tplc="F210E564" w:tentative="1">
      <w:start w:val="1"/>
      <w:numFmt w:val="bullet"/>
      <w:lvlText w:val="•"/>
      <w:lvlJc w:val="left"/>
      <w:pPr>
        <w:tabs>
          <w:tab w:val="num" w:pos="5040"/>
        </w:tabs>
        <w:ind w:left="5040" w:hanging="360"/>
      </w:pPr>
      <w:rPr>
        <w:rFonts w:ascii="Arial" w:hAnsi="Arial" w:hint="default"/>
      </w:rPr>
    </w:lvl>
    <w:lvl w:ilvl="7" w:tplc="F2042DEA" w:tentative="1">
      <w:start w:val="1"/>
      <w:numFmt w:val="bullet"/>
      <w:lvlText w:val="•"/>
      <w:lvlJc w:val="left"/>
      <w:pPr>
        <w:tabs>
          <w:tab w:val="num" w:pos="5760"/>
        </w:tabs>
        <w:ind w:left="5760" w:hanging="360"/>
      </w:pPr>
      <w:rPr>
        <w:rFonts w:ascii="Arial" w:hAnsi="Arial" w:hint="default"/>
      </w:rPr>
    </w:lvl>
    <w:lvl w:ilvl="8" w:tplc="E1B21F60" w:tentative="1">
      <w:start w:val="1"/>
      <w:numFmt w:val="bullet"/>
      <w:lvlText w:val="•"/>
      <w:lvlJc w:val="left"/>
      <w:pPr>
        <w:tabs>
          <w:tab w:val="num" w:pos="6480"/>
        </w:tabs>
        <w:ind w:left="6480" w:hanging="360"/>
      </w:pPr>
      <w:rPr>
        <w:rFonts w:ascii="Arial" w:hAnsi="Arial" w:hint="default"/>
      </w:rPr>
    </w:lvl>
  </w:abstractNum>
  <w:abstractNum w:abstractNumId="18">
    <w:nsid w:val="59F25391"/>
    <w:multiLevelType w:val="hybridMultilevel"/>
    <w:tmpl w:val="6F6E5DCE"/>
    <w:lvl w:ilvl="0" w:tplc="033EB998">
      <w:start w:val="1"/>
      <w:numFmt w:val="bullet"/>
      <w:lvlText w:val="•"/>
      <w:lvlJc w:val="left"/>
      <w:pPr>
        <w:tabs>
          <w:tab w:val="num" w:pos="720"/>
        </w:tabs>
        <w:ind w:left="720" w:hanging="360"/>
      </w:pPr>
      <w:rPr>
        <w:rFonts w:ascii="Arial" w:hAnsi="Arial" w:hint="default"/>
      </w:rPr>
    </w:lvl>
    <w:lvl w:ilvl="1" w:tplc="86668110" w:tentative="1">
      <w:start w:val="1"/>
      <w:numFmt w:val="bullet"/>
      <w:lvlText w:val="•"/>
      <w:lvlJc w:val="left"/>
      <w:pPr>
        <w:tabs>
          <w:tab w:val="num" w:pos="1440"/>
        </w:tabs>
        <w:ind w:left="1440" w:hanging="360"/>
      </w:pPr>
      <w:rPr>
        <w:rFonts w:ascii="Arial" w:hAnsi="Arial" w:hint="default"/>
      </w:rPr>
    </w:lvl>
    <w:lvl w:ilvl="2" w:tplc="D78A45C6" w:tentative="1">
      <w:start w:val="1"/>
      <w:numFmt w:val="bullet"/>
      <w:lvlText w:val="•"/>
      <w:lvlJc w:val="left"/>
      <w:pPr>
        <w:tabs>
          <w:tab w:val="num" w:pos="2160"/>
        </w:tabs>
        <w:ind w:left="2160" w:hanging="360"/>
      </w:pPr>
      <w:rPr>
        <w:rFonts w:ascii="Arial" w:hAnsi="Arial" w:hint="default"/>
      </w:rPr>
    </w:lvl>
    <w:lvl w:ilvl="3" w:tplc="1AFA7194" w:tentative="1">
      <w:start w:val="1"/>
      <w:numFmt w:val="bullet"/>
      <w:lvlText w:val="•"/>
      <w:lvlJc w:val="left"/>
      <w:pPr>
        <w:tabs>
          <w:tab w:val="num" w:pos="2880"/>
        </w:tabs>
        <w:ind w:left="2880" w:hanging="360"/>
      </w:pPr>
      <w:rPr>
        <w:rFonts w:ascii="Arial" w:hAnsi="Arial" w:hint="default"/>
      </w:rPr>
    </w:lvl>
    <w:lvl w:ilvl="4" w:tplc="CFF0D8A0" w:tentative="1">
      <w:start w:val="1"/>
      <w:numFmt w:val="bullet"/>
      <w:lvlText w:val="•"/>
      <w:lvlJc w:val="left"/>
      <w:pPr>
        <w:tabs>
          <w:tab w:val="num" w:pos="3600"/>
        </w:tabs>
        <w:ind w:left="3600" w:hanging="360"/>
      </w:pPr>
      <w:rPr>
        <w:rFonts w:ascii="Arial" w:hAnsi="Arial" w:hint="default"/>
      </w:rPr>
    </w:lvl>
    <w:lvl w:ilvl="5" w:tplc="1CBEF6CE" w:tentative="1">
      <w:start w:val="1"/>
      <w:numFmt w:val="bullet"/>
      <w:lvlText w:val="•"/>
      <w:lvlJc w:val="left"/>
      <w:pPr>
        <w:tabs>
          <w:tab w:val="num" w:pos="4320"/>
        </w:tabs>
        <w:ind w:left="4320" w:hanging="360"/>
      </w:pPr>
      <w:rPr>
        <w:rFonts w:ascii="Arial" w:hAnsi="Arial" w:hint="default"/>
      </w:rPr>
    </w:lvl>
    <w:lvl w:ilvl="6" w:tplc="E5B85FEC" w:tentative="1">
      <w:start w:val="1"/>
      <w:numFmt w:val="bullet"/>
      <w:lvlText w:val="•"/>
      <w:lvlJc w:val="left"/>
      <w:pPr>
        <w:tabs>
          <w:tab w:val="num" w:pos="5040"/>
        </w:tabs>
        <w:ind w:left="5040" w:hanging="360"/>
      </w:pPr>
      <w:rPr>
        <w:rFonts w:ascii="Arial" w:hAnsi="Arial" w:hint="default"/>
      </w:rPr>
    </w:lvl>
    <w:lvl w:ilvl="7" w:tplc="6CD83158" w:tentative="1">
      <w:start w:val="1"/>
      <w:numFmt w:val="bullet"/>
      <w:lvlText w:val="•"/>
      <w:lvlJc w:val="left"/>
      <w:pPr>
        <w:tabs>
          <w:tab w:val="num" w:pos="5760"/>
        </w:tabs>
        <w:ind w:left="5760" w:hanging="360"/>
      </w:pPr>
      <w:rPr>
        <w:rFonts w:ascii="Arial" w:hAnsi="Arial" w:hint="default"/>
      </w:rPr>
    </w:lvl>
    <w:lvl w:ilvl="8" w:tplc="55DA12F4" w:tentative="1">
      <w:start w:val="1"/>
      <w:numFmt w:val="bullet"/>
      <w:lvlText w:val="•"/>
      <w:lvlJc w:val="left"/>
      <w:pPr>
        <w:tabs>
          <w:tab w:val="num" w:pos="6480"/>
        </w:tabs>
        <w:ind w:left="6480" w:hanging="360"/>
      </w:pPr>
      <w:rPr>
        <w:rFonts w:ascii="Arial" w:hAnsi="Arial" w:hint="default"/>
      </w:rPr>
    </w:lvl>
  </w:abstractNum>
  <w:abstractNum w:abstractNumId="19">
    <w:nsid w:val="5C8E7DD7"/>
    <w:multiLevelType w:val="hybridMultilevel"/>
    <w:tmpl w:val="351243EE"/>
    <w:lvl w:ilvl="0" w:tplc="62468AAA">
      <w:numFmt w:val="bullet"/>
      <w:lvlText w:val="-"/>
      <w:lvlJc w:val="left"/>
      <w:pPr>
        <w:ind w:left="720" w:hanging="360"/>
      </w:pPr>
      <w:rPr>
        <w:rFonts w:ascii="Calibri" w:eastAsiaTheme="minorHAnsi" w:hAnsi="Calibri" w:cstheme="minorBidi"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D52EC3"/>
    <w:multiLevelType w:val="hybridMultilevel"/>
    <w:tmpl w:val="4614CA9A"/>
    <w:lvl w:ilvl="0" w:tplc="20D60776">
      <w:start w:val="1"/>
      <w:numFmt w:val="bullet"/>
      <w:lvlText w:val="•"/>
      <w:lvlJc w:val="left"/>
      <w:pPr>
        <w:tabs>
          <w:tab w:val="num" w:pos="720"/>
        </w:tabs>
        <w:ind w:left="720" w:hanging="360"/>
      </w:pPr>
      <w:rPr>
        <w:rFonts w:ascii="Arial" w:hAnsi="Arial" w:hint="default"/>
      </w:rPr>
    </w:lvl>
    <w:lvl w:ilvl="1" w:tplc="962454B6" w:tentative="1">
      <w:start w:val="1"/>
      <w:numFmt w:val="bullet"/>
      <w:lvlText w:val="•"/>
      <w:lvlJc w:val="left"/>
      <w:pPr>
        <w:tabs>
          <w:tab w:val="num" w:pos="1440"/>
        </w:tabs>
        <w:ind w:left="1440" w:hanging="360"/>
      </w:pPr>
      <w:rPr>
        <w:rFonts w:ascii="Arial" w:hAnsi="Arial" w:hint="default"/>
      </w:rPr>
    </w:lvl>
    <w:lvl w:ilvl="2" w:tplc="64C0A774" w:tentative="1">
      <w:start w:val="1"/>
      <w:numFmt w:val="bullet"/>
      <w:lvlText w:val="•"/>
      <w:lvlJc w:val="left"/>
      <w:pPr>
        <w:tabs>
          <w:tab w:val="num" w:pos="2160"/>
        </w:tabs>
        <w:ind w:left="2160" w:hanging="360"/>
      </w:pPr>
      <w:rPr>
        <w:rFonts w:ascii="Arial" w:hAnsi="Arial" w:hint="default"/>
      </w:rPr>
    </w:lvl>
    <w:lvl w:ilvl="3" w:tplc="B8F4EBCA" w:tentative="1">
      <w:start w:val="1"/>
      <w:numFmt w:val="bullet"/>
      <w:lvlText w:val="•"/>
      <w:lvlJc w:val="left"/>
      <w:pPr>
        <w:tabs>
          <w:tab w:val="num" w:pos="2880"/>
        </w:tabs>
        <w:ind w:left="2880" w:hanging="360"/>
      </w:pPr>
      <w:rPr>
        <w:rFonts w:ascii="Arial" w:hAnsi="Arial" w:hint="default"/>
      </w:rPr>
    </w:lvl>
    <w:lvl w:ilvl="4" w:tplc="2BAA6D3A" w:tentative="1">
      <w:start w:val="1"/>
      <w:numFmt w:val="bullet"/>
      <w:lvlText w:val="•"/>
      <w:lvlJc w:val="left"/>
      <w:pPr>
        <w:tabs>
          <w:tab w:val="num" w:pos="3600"/>
        </w:tabs>
        <w:ind w:left="3600" w:hanging="360"/>
      </w:pPr>
      <w:rPr>
        <w:rFonts w:ascii="Arial" w:hAnsi="Arial" w:hint="default"/>
      </w:rPr>
    </w:lvl>
    <w:lvl w:ilvl="5" w:tplc="AF2A9004" w:tentative="1">
      <w:start w:val="1"/>
      <w:numFmt w:val="bullet"/>
      <w:lvlText w:val="•"/>
      <w:lvlJc w:val="left"/>
      <w:pPr>
        <w:tabs>
          <w:tab w:val="num" w:pos="4320"/>
        </w:tabs>
        <w:ind w:left="4320" w:hanging="360"/>
      </w:pPr>
      <w:rPr>
        <w:rFonts w:ascii="Arial" w:hAnsi="Arial" w:hint="default"/>
      </w:rPr>
    </w:lvl>
    <w:lvl w:ilvl="6" w:tplc="4D24F6A2" w:tentative="1">
      <w:start w:val="1"/>
      <w:numFmt w:val="bullet"/>
      <w:lvlText w:val="•"/>
      <w:lvlJc w:val="left"/>
      <w:pPr>
        <w:tabs>
          <w:tab w:val="num" w:pos="5040"/>
        </w:tabs>
        <w:ind w:left="5040" w:hanging="360"/>
      </w:pPr>
      <w:rPr>
        <w:rFonts w:ascii="Arial" w:hAnsi="Arial" w:hint="default"/>
      </w:rPr>
    </w:lvl>
    <w:lvl w:ilvl="7" w:tplc="54F6B440" w:tentative="1">
      <w:start w:val="1"/>
      <w:numFmt w:val="bullet"/>
      <w:lvlText w:val="•"/>
      <w:lvlJc w:val="left"/>
      <w:pPr>
        <w:tabs>
          <w:tab w:val="num" w:pos="5760"/>
        </w:tabs>
        <w:ind w:left="5760" w:hanging="360"/>
      </w:pPr>
      <w:rPr>
        <w:rFonts w:ascii="Arial" w:hAnsi="Arial" w:hint="default"/>
      </w:rPr>
    </w:lvl>
    <w:lvl w:ilvl="8" w:tplc="8F1A5670" w:tentative="1">
      <w:start w:val="1"/>
      <w:numFmt w:val="bullet"/>
      <w:lvlText w:val="•"/>
      <w:lvlJc w:val="left"/>
      <w:pPr>
        <w:tabs>
          <w:tab w:val="num" w:pos="6480"/>
        </w:tabs>
        <w:ind w:left="6480" w:hanging="360"/>
      </w:pPr>
      <w:rPr>
        <w:rFonts w:ascii="Arial" w:hAnsi="Arial" w:hint="default"/>
      </w:rPr>
    </w:lvl>
  </w:abstractNum>
  <w:abstractNum w:abstractNumId="21">
    <w:nsid w:val="6C35719B"/>
    <w:multiLevelType w:val="hybridMultilevel"/>
    <w:tmpl w:val="27263576"/>
    <w:lvl w:ilvl="0" w:tplc="4DECBDAE">
      <w:start w:val="1"/>
      <w:numFmt w:val="bullet"/>
      <w:lvlText w:val="•"/>
      <w:lvlJc w:val="left"/>
      <w:pPr>
        <w:tabs>
          <w:tab w:val="num" w:pos="720"/>
        </w:tabs>
        <w:ind w:left="720" w:hanging="360"/>
      </w:pPr>
      <w:rPr>
        <w:rFonts w:ascii="Arial" w:hAnsi="Arial" w:hint="default"/>
      </w:rPr>
    </w:lvl>
    <w:lvl w:ilvl="1" w:tplc="5DA294A6" w:tentative="1">
      <w:start w:val="1"/>
      <w:numFmt w:val="bullet"/>
      <w:lvlText w:val="•"/>
      <w:lvlJc w:val="left"/>
      <w:pPr>
        <w:tabs>
          <w:tab w:val="num" w:pos="1440"/>
        </w:tabs>
        <w:ind w:left="1440" w:hanging="360"/>
      </w:pPr>
      <w:rPr>
        <w:rFonts w:ascii="Arial" w:hAnsi="Arial" w:hint="default"/>
      </w:rPr>
    </w:lvl>
    <w:lvl w:ilvl="2" w:tplc="37FC45BA" w:tentative="1">
      <w:start w:val="1"/>
      <w:numFmt w:val="bullet"/>
      <w:lvlText w:val="•"/>
      <w:lvlJc w:val="left"/>
      <w:pPr>
        <w:tabs>
          <w:tab w:val="num" w:pos="2160"/>
        </w:tabs>
        <w:ind w:left="2160" w:hanging="360"/>
      </w:pPr>
      <w:rPr>
        <w:rFonts w:ascii="Arial" w:hAnsi="Arial" w:hint="default"/>
      </w:rPr>
    </w:lvl>
    <w:lvl w:ilvl="3" w:tplc="6EF06518" w:tentative="1">
      <w:start w:val="1"/>
      <w:numFmt w:val="bullet"/>
      <w:lvlText w:val="•"/>
      <w:lvlJc w:val="left"/>
      <w:pPr>
        <w:tabs>
          <w:tab w:val="num" w:pos="2880"/>
        </w:tabs>
        <w:ind w:left="2880" w:hanging="360"/>
      </w:pPr>
      <w:rPr>
        <w:rFonts w:ascii="Arial" w:hAnsi="Arial" w:hint="default"/>
      </w:rPr>
    </w:lvl>
    <w:lvl w:ilvl="4" w:tplc="AA1225AE" w:tentative="1">
      <w:start w:val="1"/>
      <w:numFmt w:val="bullet"/>
      <w:lvlText w:val="•"/>
      <w:lvlJc w:val="left"/>
      <w:pPr>
        <w:tabs>
          <w:tab w:val="num" w:pos="3600"/>
        </w:tabs>
        <w:ind w:left="3600" w:hanging="360"/>
      </w:pPr>
      <w:rPr>
        <w:rFonts w:ascii="Arial" w:hAnsi="Arial" w:hint="default"/>
      </w:rPr>
    </w:lvl>
    <w:lvl w:ilvl="5" w:tplc="D05A9C4E" w:tentative="1">
      <w:start w:val="1"/>
      <w:numFmt w:val="bullet"/>
      <w:lvlText w:val="•"/>
      <w:lvlJc w:val="left"/>
      <w:pPr>
        <w:tabs>
          <w:tab w:val="num" w:pos="4320"/>
        </w:tabs>
        <w:ind w:left="4320" w:hanging="360"/>
      </w:pPr>
      <w:rPr>
        <w:rFonts w:ascii="Arial" w:hAnsi="Arial" w:hint="default"/>
      </w:rPr>
    </w:lvl>
    <w:lvl w:ilvl="6" w:tplc="DAA81C24" w:tentative="1">
      <w:start w:val="1"/>
      <w:numFmt w:val="bullet"/>
      <w:lvlText w:val="•"/>
      <w:lvlJc w:val="left"/>
      <w:pPr>
        <w:tabs>
          <w:tab w:val="num" w:pos="5040"/>
        </w:tabs>
        <w:ind w:left="5040" w:hanging="360"/>
      </w:pPr>
      <w:rPr>
        <w:rFonts w:ascii="Arial" w:hAnsi="Arial" w:hint="default"/>
      </w:rPr>
    </w:lvl>
    <w:lvl w:ilvl="7" w:tplc="F53493F4" w:tentative="1">
      <w:start w:val="1"/>
      <w:numFmt w:val="bullet"/>
      <w:lvlText w:val="•"/>
      <w:lvlJc w:val="left"/>
      <w:pPr>
        <w:tabs>
          <w:tab w:val="num" w:pos="5760"/>
        </w:tabs>
        <w:ind w:left="5760" w:hanging="360"/>
      </w:pPr>
      <w:rPr>
        <w:rFonts w:ascii="Arial" w:hAnsi="Arial" w:hint="default"/>
      </w:rPr>
    </w:lvl>
    <w:lvl w:ilvl="8" w:tplc="8CF05BD2" w:tentative="1">
      <w:start w:val="1"/>
      <w:numFmt w:val="bullet"/>
      <w:lvlText w:val="•"/>
      <w:lvlJc w:val="left"/>
      <w:pPr>
        <w:tabs>
          <w:tab w:val="num" w:pos="6480"/>
        </w:tabs>
        <w:ind w:left="6480" w:hanging="360"/>
      </w:pPr>
      <w:rPr>
        <w:rFonts w:ascii="Arial" w:hAnsi="Arial" w:hint="default"/>
      </w:rPr>
    </w:lvl>
  </w:abstractNum>
  <w:abstractNum w:abstractNumId="22">
    <w:nsid w:val="75B03FA4"/>
    <w:multiLevelType w:val="hybridMultilevel"/>
    <w:tmpl w:val="8B6AC814"/>
    <w:lvl w:ilvl="0" w:tplc="54800DA6">
      <w:start w:val="1"/>
      <w:numFmt w:val="bullet"/>
      <w:lvlText w:val="•"/>
      <w:lvlJc w:val="left"/>
      <w:pPr>
        <w:tabs>
          <w:tab w:val="num" w:pos="720"/>
        </w:tabs>
        <w:ind w:left="720" w:hanging="360"/>
      </w:pPr>
      <w:rPr>
        <w:rFonts w:ascii="Arial" w:hAnsi="Arial" w:hint="default"/>
      </w:rPr>
    </w:lvl>
    <w:lvl w:ilvl="1" w:tplc="0ED6A234" w:tentative="1">
      <w:start w:val="1"/>
      <w:numFmt w:val="bullet"/>
      <w:lvlText w:val="•"/>
      <w:lvlJc w:val="left"/>
      <w:pPr>
        <w:tabs>
          <w:tab w:val="num" w:pos="1440"/>
        </w:tabs>
        <w:ind w:left="1440" w:hanging="360"/>
      </w:pPr>
      <w:rPr>
        <w:rFonts w:ascii="Arial" w:hAnsi="Arial" w:hint="default"/>
      </w:rPr>
    </w:lvl>
    <w:lvl w:ilvl="2" w:tplc="3882637A" w:tentative="1">
      <w:start w:val="1"/>
      <w:numFmt w:val="bullet"/>
      <w:lvlText w:val="•"/>
      <w:lvlJc w:val="left"/>
      <w:pPr>
        <w:tabs>
          <w:tab w:val="num" w:pos="2160"/>
        </w:tabs>
        <w:ind w:left="2160" w:hanging="360"/>
      </w:pPr>
      <w:rPr>
        <w:rFonts w:ascii="Arial" w:hAnsi="Arial" w:hint="default"/>
      </w:rPr>
    </w:lvl>
    <w:lvl w:ilvl="3" w:tplc="A8E4BB04" w:tentative="1">
      <w:start w:val="1"/>
      <w:numFmt w:val="bullet"/>
      <w:lvlText w:val="•"/>
      <w:lvlJc w:val="left"/>
      <w:pPr>
        <w:tabs>
          <w:tab w:val="num" w:pos="2880"/>
        </w:tabs>
        <w:ind w:left="2880" w:hanging="360"/>
      </w:pPr>
      <w:rPr>
        <w:rFonts w:ascii="Arial" w:hAnsi="Arial" w:hint="default"/>
      </w:rPr>
    </w:lvl>
    <w:lvl w:ilvl="4" w:tplc="044C3E84" w:tentative="1">
      <w:start w:val="1"/>
      <w:numFmt w:val="bullet"/>
      <w:lvlText w:val="•"/>
      <w:lvlJc w:val="left"/>
      <w:pPr>
        <w:tabs>
          <w:tab w:val="num" w:pos="3600"/>
        </w:tabs>
        <w:ind w:left="3600" w:hanging="360"/>
      </w:pPr>
      <w:rPr>
        <w:rFonts w:ascii="Arial" w:hAnsi="Arial" w:hint="default"/>
      </w:rPr>
    </w:lvl>
    <w:lvl w:ilvl="5" w:tplc="9B6E5AC2" w:tentative="1">
      <w:start w:val="1"/>
      <w:numFmt w:val="bullet"/>
      <w:lvlText w:val="•"/>
      <w:lvlJc w:val="left"/>
      <w:pPr>
        <w:tabs>
          <w:tab w:val="num" w:pos="4320"/>
        </w:tabs>
        <w:ind w:left="4320" w:hanging="360"/>
      </w:pPr>
      <w:rPr>
        <w:rFonts w:ascii="Arial" w:hAnsi="Arial" w:hint="default"/>
      </w:rPr>
    </w:lvl>
    <w:lvl w:ilvl="6" w:tplc="47D4EA62" w:tentative="1">
      <w:start w:val="1"/>
      <w:numFmt w:val="bullet"/>
      <w:lvlText w:val="•"/>
      <w:lvlJc w:val="left"/>
      <w:pPr>
        <w:tabs>
          <w:tab w:val="num" w:pos="5040"/>
        </w:tabs>
        <w:ind w:left="5040" w:hanging="360"/>
      </w:pPr>
      <w:rPr>
        <w:rFonts w:ascii="Arial" w:hAnsi="Arial" w:hint="default"/>
      </w:rPr>
    </w:lvl>
    <w:lvl w:ilvl="7" w:tplc="5D1A035C" w:tentative="1">
      <w:start w:val="1"/>
      <w:numFmt w:val="bullet"/>
      <w:lvlText w:val="•"/>
      <w:lvlJc w:val="left"/>
      <w:pPr>
        <w:tabs>
          <w:tab w:val="num" w:pos="5760"/>
        </w:tabs>
        <w:ind w:left="5760" w:hanging="360"/>
      </w:pPr>
      <w:rPr>
        <w:rFonts w:ascii="Arial" w:hAnsi="Arial" w:hint="default"/>
      </w:rPr>
    </w:lvl>
    <w:lvl w:ilvl="8" w:tplc="3DEE2850" w:tentative="1">
      <w:start w:val="1"/>
      <w:numFmt w:val="bullet"/>
      <w:lvlText w:val="•"/>
      <w:lvlJc w:val="left"/>
      <w:pPr>
        <w:tabs>
          <w:tab w:val="num" w:pos="6480"/>
        </w:tabs>
        <w:ind w:left="6480" w:hanging="360"/>
      </w:pPr>
      <w:rPr>
        <w:rFonts w:ascii="Arial" w:hAnsi="Arial" w:hint="default"/>
      </w:rPr>
    </w:lvl>
  </w:abstractNum>
  <w:abstractNum w:abstractNumId="23">
    <w:nsid w:val="7615595B"/>
    <w:multiLevelType w:val="hybridMultilevel"/>
    <w:tmpl w:val="7F069A8C"/>
    <w:lvl w:ilvl="0" w:tplc="62468AAA">
      <w:numFmt w:val="bullet"/>
      <w:lvlText w:val="-"/>
      <w:lvlJc w:val="left"/>
      <w:pPr>
        <w:ind w:left="720" w:hanging="360"/>
      </w:pPr>
      <w:rPr>
        <w:rFonts w:ascii="Calibri" w:eastAsiaTheme="minorHAnsi" w:hAnsi="Calibri" w:cstheme="minorBidi" w:hint="default"/>
        <w:i/>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2"/>
  </w:num>
  <w:num w:numId="4">
    <w:abstractNumId w:val="21"/>
  </w:num>
  <w:num w:numId="5">
    <w:abstractNumId w:val="12"/>
  </w:num>
  <w:num w:numId="6">
    <w:abstractNumId w:val="3"/>
  </w:num>
  <w:num w:numId="7">
    <w:abstractNumId w:val="18"/>
  </w:num>
  <w:num w:numId="8">
    <w:abstractNumId w:val="9"/>
  </w:num>
  <w:num w:numId="9">
    <w:abstractNumId w:val="4"/>
  </w:num>
  <w:num w:numId="10">
    <w:abstractNumId w:val="7"/>
  </w:num>
  <w:num w:numId="11">
    <w:abstractNumId w:val="22"/>
  </w:num>
  <w:num w:numId="12">
    <w:abstractNumId w:val="5"/>
  </w:num>
  <w:num w:numId="13">
    <w:abstractNumId w:val="10"/>
  </w:num>
  <w:num w:numId="14">
    <w:abstractNumId w:val="13"/>
  </w:num>
  <w:num w:numId="15">
    <w:abstractNumId w:val="0"/>
  </w:num>
  <w:num w:numId="16">
    <w:abstractNumId w:val="1"/>
  </w:num>
  <w:num w:numId="17">
    <w:abstractNumId w:val="20"/>
  </w:num>
  <w:num w:numId="18">
    <w:abstractNumId w:val="17"/>
  </w:num>
  <w:num w:numId="19">
    <w:abstractNumId w:val="19"/>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23"/>
  </w:num>
  <w:num w:numId="24">
    <w:abstractNumId w:val="16"/>
  </w:num>
  <w:num w:numId="25">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ilen, M.C.W.">
    <w15:presenceInfo w15:providerId="AD" w15:userId="S-1-5-21-1895577662-1677200029-1617787245-31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8B9"/>
    <w:rsid w:val="00001D2F"/>
    <w:rsid w:val="000040A4"/>
    <w:rsid w:val="00005408"/>
    <w:rsid w:val="00013FD2"/>
    <w:rsid w:val="000146A8"/>
    <w:rsid w:val="00015B8F"/>
    <w:rsid w:val="000172EF"/>
    <w:rsid w:val="00020511"/>
    <w:rsid w:val="00025165"/>
    <w:rsid w:val="0002706A"/>
    <w:rsid w:val="00034341"/>
    <w:rsid w:val="00040430"/>
    <w:rsid w:val="00040DF4"/>
    <w:rsid w:val="000448DF"/>
    <w:rsid w:val="00045D86"/>
    <w:rsid w:val="00055706"/>
    <w:rsid w:val="000611B2"/>
    <w:rsid w:val="000667DB"/>
    <w:rsid w:val="00066F5A"/>
    <w:rsid w:val="00074C9E"/>
    <w:rsid w:val="00074E58"/>
    <w:rsid w:val="00076690"/>
    <w:rsid w:val="00077A25"/>
    <w:rsid w:val="00084F01"/>
    <w:rsid w:val="00085788"/>
    <w:rsid w:val="000A16DB"/>
    <w:rsid w:val="000A6F62"/>
    <w:rsid w:val="000B1A48"/>
    <w:rsid w:val="000B2701"/>
    <w:rsid w:val="000B2F28"/>
    <w:rsid w:val="000B7BF8"/>
    <w:rsid w:val="000C7704"/>
    <w:rsid w:val="000D598A"/>
    <w:rsid w:val="000E7D77"/>
    <w:rsid w:val="00105B63"/>
    <w:rsid w:val="0010660A"/>
    <w:rsid w:val="00111DBE"/>
    <w:rsid w:val="00114761"/>
    <w:rsid w:val="00123439"/>
    <w:rsid w:val="00132A5F"/>
    <w:rsid w:val="00132CC6"/>
    <w:rsid w:val="00132D29"/>
    <w:rsid w:val="00134DAA"/>
    <w:rsid w:val="0013764F"/>
    <w:rsid w:val="001422D0"/>
    <w:rsid w:val="00146271"/>
    <w:rsid w:val="0014796C"/>
    <w:rsid w:val="0015052A"/>
    <w:rsid w:val="00155451"/>
    <w:rsid w:val="00172AD2"/>
    <w:rsid w:val="00173B3F"/>
    <w:rsid w:val="00176993"/>
    <w:rsid w:val="00177C5C"/>
    <w:rsid w:val="001813CA"/>
    <w:rsid w:val="00183CCF"/>
    <w:rsid w:val="001955E3"/>
    <w:rsid w:val="001A1E8C"/>
    <w:rsid w:val="001A57B8"/>
    <w:rsid w:val="001A61D0"/>
    <w:rsid w:val="001A74AD"/>
    <w:rsid w:val="001B09C7"/>
    <w:rsid w:val="001B43C6"/>
    <w:rsid w:val="001B457D"/>
    <w:rsid w:val="001B46A9"/>
    <w:rsid w:val="001B6977"/>
    <w:rsid w:val="001B7682"/>
    <w:rsid w:val="001C0EB3"/>
    <w:rsid w:val="001E144B"/>
    <w:rsid w:val="001E4B96"/>
    <w:rsid w:val="001F0A73"/>
    <w:rsid w:val="001F0E20"/>
    <w:rsid w:val="001F305F"/>
    <w:rsid w:val="00202613"/>
    <w:rsid w:val="00203816"/>
    <w:rsid w:val="00205D4E"/>
    <w:rsid w:val="002131A8"/>
    <w:rsid w:val="00213C4C"/>
    <w:rsid w:val="00216C34"/>
    <w:rsid w:val="0022357C"/>
    <w:rsid w:val="00226FFA"/>
    <w:rsid w:val="0022743C"/>
    <w:rsid w:val="002422EB"/>
    <w:rsid w:val="002446BB"/>
    <w:rsid w:val="00252D13"/>
    <w:rsid w:val="00253A04"/>
    <w:rsid w:val="00292D25"/>
    <w:rsid w:val="002956B9"/>
    <w:rsid w:val="00296391"/>
    <w:rsid w:val="00297D19"/>
    <w:rsid w:val="002A5DAC"/>
    <w:rsid w:val="002B532E"/>
    <w:rsid w:val="002B5551"/>
    <w:rsid w:val="002C197B"/>
    <w:rsid w:val="002C1986"/>
    <w:rsid w:val="002C4451"/>
    <w:rsid w:val="002D0D6A"/>
    <w:rsid w:val="002D0EC8"/>
    <w:rsid w:val="002D1D97"/>
    <w:rsid w:val="002D330A"/>
    <w:rsid w:val="002D6742"/>
    <w:rsid w:val="002D7AF7"/>
    <w:rsid w:val="002E3513"/>
    <w:rsid w:val="002F1A77"/>
    <w:rsid w:val="002F558A"/>
    <w:rsid w:val="002F55AA"/>
    <w:rsid w:val="0030387C"/>
    <w:rsid w:val="003066E3"/>
    <w:rsid w:val="0030782B"/>
    <w:rsid w:val="003141BA"/>
    <w:rsid w:val="00316E44"/>
    <w:rsid w:val="00316FBC"/>
    <w:rsid w:val="00320138"/>
    <w:rsid w:val="0032455B"/>
    <w:rsid w:val="003314BC"/>
    <w:rsid w:val="003340EF"/>
    <w:rsid w:val="0033635D"/>
    <w:rsid w:val="00336A5B"/>
    <w:rsid w:val="00340451"/>
    <w:rsid w:val="003416D1"/>
    <w:rsid w:val="0034488E"/>
    <w:rsid w:val="00345498"/>
    <w:rsid w:val="0035009D"/>
    <w:rsid w:val="0035026B"/>
    <w:rsid w:val="0035050F"/>
    <w:rsid w:val="003522B2"/>
    <w:rsid w:val="00352C45"/>
    <w:rsid w:val="003540BE"/>
    <w:rsid w:val="003547F7"/>
    <w:rsid w:val="00362648"/>
    <w:rsid w:val="00363AD6"/>
    <w:rsid w:val="00365D01"/>
    <w:rsid w:val="00366221"/>
    <w:rsid w:val="00371A0B"/>
    <w:rsid w:val="00372ED7"/>
    <w:rsid w:val="00375856"/>
    <w:rsid w:val="00375DFE"/>
    <w:rsid w:val="00376ABD"/>
    <w:rsid w:val="00382F4D"/>
    <w:rsid w:val="00383774"/>
    <w:rsid w:val="0038467B"/>
    <w:rsid w:val="00386937"/>
    <w:rsid w:val="00386CBB"/>
    <w:rsid w:val="00397B0C"/>
    <w:rsid w:val="003A18BB"/>
    <w:rsid w:val="003B01D3"/>
    <w:rsid w:val="003B04D5"/>
    <w:rsid w:val="003B098A"/>
    <w:rsid w:val="003C04E9"/>
    <w:rsid w:val="003C3087"/>
    <w:rsid w:val="003C6D29"/>
    <w:rsid w:val="003D2A47"/>
    <w:rsid w:val="003D4B6B"/>
    <w:rsid w:val="003D4D6F"/>
    <w:rsid w:val="003D5A1B"/>
    <w:rsid w:val="003D7956"/>
    <w:rsid w:val="003E11F3"/>
    <w:rsid w:val="003E3501"/>
    <w:rsid w:val="003F4CC1"/>
    <w:rsid w:val="003F71D6"/>
    <w:rsid w:val="004014E6"/>
    <w:rsid w:val="00402022"/>
    <w:rsid w:val="00411D21"/>
    <w:rsid w:val="00421373"/>
    <w:rsid w:val="00424A0A"/>
    <w:rsid w:val="00424E90"/>
    <w:rsid w:val="00424FBC"/>
    <w:rsid w:val="004263D5"/>
    <w:rsid w:val="004308D9"/>
    <w:rsid w:val="0043170A"/>
    <w:rsid w:val="00431B1F"/>
    <w:rsid w:val="00432FEF"/>
    <w:rsid w:val="0043542F"/>
    <w:rsid w:val="004473D5"/>
    <w:rsid w:val="00447FEE"/>
    <w:rsid w:val="004528C4"/>
    <w:rsid w:val="0045429B"/>
    <w:rsid w:val="00456BB9"/>
    <w:rsid w:val="004607B1"/>
    <w:rsid w:val="00466418"/>
    <w:rsid w:val="0046648D"/>
    <w:rsid w:val="00476BE6"/>
    <w:rsid w:val="00477036"/>
    <w:rsid w:val="00482200"/>
    <w:rsid w:val="00486619"/>
    <w:rsid w:val="0048731D"/>
    <w:rsid w:val="00487CCD"/>
    <w:rsid w:val="004973EF"/>
    <w:rsid w:val="004A28B9"/>
    <w:rsid w:val="004A29DA"/>
    <w:rsid w:val="004A2E44"/>
    <w:rsid w:val="004A6F78"/>
    <w:rsid w:val="004B2095"/>
    <w:rsid w:val="004C1CDD"/>
    <w:rsid w:val="004C6964"/>
    <w:rsid w:val="004D0246"/>
    <w:rsid w:val="004E4DCA"/>
    <w:rsid w:val="004F3481"/>
    <w:rsid w:val="004F4DC1"/>
    <w:rsid w:val="00506DC0"/>
    <w:rsid w:val="00511934"/>
    <w:rsid w:val="0051260E"/>
    <w:rsid w:val="00515365"/>
    <w:rsid w:val="005162CF"/>
    <w:rsid w:val="005236F6"/>
    <w:rsid w:val="00526E0C"/>
    <w:rsid w:val="00530141"/>
    <w:rsid w:val="00532915"/>
    <w:rsid w:val="00533A6B"/>
    <w:rsid w:val="005343CA"/>
    <w:rsid w:val="00534F7A"/>
    <w:rsid w:val="00543D0F"/>
    <w:rsid w:val="00550602"/>
    <w:rsid w:val="0055093A"/>
    <w:rsid w:val="0055520C"/>
    <w:rsid w:val="005575FE"/>
    <w:rsid w:val="0057070F"/>
    <w:rsid w:val="00576AE8"/>
    <w:rsid w:val="0058443F"/>
    <w:rsid w:val="00584578"/>
    <w:rsid w:val="00585B17"/>
    <w:rsid w:val="00587482"/>
    <w:rsid w:val="005926DB"/>
    <w:rsid w:val="005954FD"/>
    <w:rsid w:val="00596991"/>
    <w:rsid w:val="005A1D67"/>
    <w:rsid w:val="005A2989"/>
    <w:rsid w:val="005A2FE1"/>
    <w:rsid w:val="005A46D7"/>
    <w:rsid w:val="005B01B2"/>
    <w:rsid w:val="005B12D9"/>
    <w:rsid w:val="005B1F4E"/>
    <w:rsid w:val="005B26DC"/>
    <w:rsid w:val="005B3DAD"/>
    <w:rsid w:val="005C78F6"/>
    <w:rsid w:val="005C7C1E"/>
    <w:rsid w:val="005D3DA5"/>
    <w:rsid w:val="005E0BE8"/>
    <w:rsid w:val="005E3655"/>
    <w:rsid w:val="005E39D8"/>
    <w:rsid w:val="005F4E6A"/>
    <w:rsid w:val="005F5CD9"/>
    <w:rsid w:val="005F7C18"/>
    <w:rsid w:val="005F7E5A"/>
    <w:rsid w:val="0061287F"/>
    <w:rsid w:val="006200D9"/>
    <w:rsid w:val="0062226F"/>
    <w:rsid w:val="00623366"/>
    <w:rsid w:val="00623B34"/>
    <w:rsid w:val="006247D9"/>
    <w:rsid w:val="00625ACB"/>
    <w:rsid w:val="00627095"/>
    <w:rsid w:val="0063166C"/>
    <w:rsid w:val="00632462"/>
    <w:rsid w:val="006350B3"/>
    <w:rsid w:val="00637B2D"/>
    <w:rsid w:val="00643C5B"/>
    <w:rsid w:val="00643F0F"/>
    <w:rsid w:val="00644CAA"/>
    <w:rsid w:val="0065311E"/>
    <w:rsid w:val="0065507D"/>
    <w:rsid w:val="00656E0D"/>
    <w:rsid w:val="00663DCF"/>
    <w:rsid w:val="00664689"/>
    <w:rsid w:val="00665162"/>
    <w:rsid w:val="006703C3"/>
    <w:rsid w:val="00670A12"/>
    <w:rsid w:val="0067523C"/>
    <w:rsid w:val="006776F2"/>
    <w:rsid w:val="00681A90"/>
    <w:rsid w:val="00682ECC"/>
    <w:rsid w:val="00686DC8"/>
    <w:rsid w:val="00696C98"/>
    <w:rsid w:val="006A01A0"/>
    <w:rsid w:val="006B18C2"/>
    <w:rsid w:val="006B35C1"/>
    <w:rsid w:val="006B37DE"/>
    <w:rsid w:val="006B4211"/>
    <w:rsid w:val="006B6A8E"/>
    <w:rsid w:val="006C303E"/>
    <w:rsid w:val="006C75E1"/>
    <w:rsid w:val="006D0004"/>
    <w:rsid w:val="006D1956"/>
    <w:rsid w:val="006D3B79"/>
    <w:rsid w:val="006D4C76"/>
    <w:rsid w:val="006D54E8"/>
    <w:rsid w:val="006D5DC5"/>
    <w:rsid w:val="006D70C8"/>
    <w:rsid w:val="006E2B73"/>
    <w:rsid w:val="006F1187"/>
    <w:rsid w:val="006F2D5F"/>
    <w:rsid w:val="006F3560"/>
    <w:rsid w:val="00701ACE"/>
    <w:rsid w:val="007057AE"/>
    <w:rsid w:val="00706327"/>
    <w:rsid w:val="00710ECA"/>
    <w:rsid w:val="007111B6"/>
    <w:rsid w:val="00713DBE"/>
    <w:rsid w:val="0071403E"/>
    <w:rsid w:val="00716CA6"/>
    <w:rsid w:val="00716D03"/>
    <w:rsid w:val="007241E7"/>
    <w:rsid w:val="00725FFD"/>
    <w:rsid w:val="0072622A"/>
    <w:rsid w:val="00726CAF"/>
    <w:rsid w:val="00730966"/>
    <w:rsid w:val="00736266"/>
    <w:rsid w:val="00741F13"/>
    <w:rsid w:val="007425AE"/>
    <w:rsid w:val="00744D5D"/>
    <w:rsid w:val="00752696"/>
    <w:rsid w:val="00760BCB"/>
    <w:rsid w:val="007635C6"/>
    <w:rsid w:val="007640F1"/>
    <w:rsid w:val="00765A44"/>
    <w:rsid w:val="00773D59"/>
    <w:rsid w:val="007758B1"/>
    <w:rsid w:val="0077648F"/>
    <w:rsid w:val="007778D3"/>
    <w:rsid w:val="00781189"/>
    <w:rsid w:val="00782763"/>
    <w:rsid w:val="00782C1D"/>
    <w:rsid w:val="00783749"/>
    <w:rsid w:val="00787E72"/>
    <w:rsid w:val="007937E5"/>
    <w:rsid w:val="0079408B"/>
    <w:rsid w:val="00794A22"/>
    <w:rsid w:val="007A09BA"/>
    <w:rsid w:val="007A30BF"/>
    <w:rsid w:val="007A44BC"/>
    <w:rsid w:val="007A4867"/>
    <w:rsid w:val="007A5B3D"/>
    <w:rsid w:val="007B006B"/>
    <w:rsid w:val="007B00DE"/>
    <w:rsid w:val="007B2E0D"/>
    <w:rsid w:val="007B4AC8"/>
    <w:rsid w:val="007B5DFE"/>
    <w:rsid w:val="007B66F4"/>
    <w:rsid w:val="007B79EE"/>
    <w:rsid w:val="007B7D06"/>
    <w:rsid w:val="007C3FA3"/>
    <w:rsid w:val="007C63A1"/>
    <w:rsid w:val="007D188C"/>
    <w:rsid w:val="007D19BD"/>
    <w:rsid w:val="007D37A4"/>
    <w:rsid w:val="007D3AA7"/>
    <w:rsid w:val="007D54E4"/>
    <w:rsid w:val="007D5B86"/>
    <w:rsid w:val="007D62F3"/>
    <w:rsid w:val="007E47A3"/>
    <w:rsid w:val="007E7F30"/>
    <w:rsid w:val="007E7FBA"/>
    <w:rsid w:val="007F27BB"/>
    <w:rsid w:val="007F2C0D"/>
    <w:rsid w:val="007F492F"/>
    <w:rsid w:val="007F4DC7"/>
    <w:rsid w:val="007F5CDA"/>
    <w:rsid w:val="00800D3D"/>
    <w:rsid w:val="00804F6F"/>
    <w:rsid w:val="008060E3"/>
    <w:rsid w:val="008062DD"/>
    <w:rsid w:val="00811E3E"/>
    <w:rsid w:val="00812EA7"/>
    <w:rsid w:val="00824493"/>
    <w:rsid w:val="00824BE3"/>
    <w:rsid w:val="00824D9C"/>
    <w:rsid w:val="00825B67"/>
    <w:rsid w:val="00825FC2"/>
    <w:rsid w:val="00827F7E"/>
    <w:rsid w:val="00830A55"/>
    <w:rsid w:val="00833F2E"/>
    <w:rsid w:val="00834742"/>
    <w:rsid w:val="008403F2"/>
    <w:rsid w:val="00840628"/>
    <w:rsid w:val="00841FB4"/>
    <w:rsid w:val="0084411B"/>
    <w:rsid w:val="00846550"/>
    <w:rsid w:val="00847480"/>
    <w:rsid w:val="00864ED2"/>
    <w:rsid w:val="00864FD6"/>
    <w:rsid w:val="008651B1"/>
    <w:rsid w:val="00870D99"/>
    <w:rsid w:val="00876B14"/>
    <w:rsid w:val="008776B0"/>
    <w:rsid w:val="00881085"/>
    <w:rsid w:val="00881218"/>
    <w:rsid w:val="00882DFC"/>
    <w:rsid w:val="0088523F"/>
    <w:rsid w:val="008856C8"/>
    <w:rsid w:val="00891003"/>
    <w:rsid w:val="008A1116"/>
    <w:rsid w:val="008A2287"/>
    <w:rsid w:val="008A27A2"/>
    <w:rsid w:val="008A29C3"/>
    <w:rsid w:val="008A3524"/>
    <w:rsid w:val="008A5846"/>
    <w:rsid w:val="008A5E03"/>
    <w:rsid w:val="008B0088"/>
    <w:rsid w:val="008B507E"/>
    <w:rsid w:val="008C3051"/>
    <w:rsid w:val="008C5E7A"/>
    <w:rsid w:val="008C711A"/>
    <w:rsid w:val="008D0B53"/>
    <w:rsid w:val="008E2E3B"/>
    <w:rsid w:val="008E36E9"/>
    <w:rsid w:val="008E7985"/>
    <w:rsid w:val="008F15DA"/>
    <w:rsid w:val="008F1F9C"/>
    <w:rsid w:val="008F39B7"/>
    <w:rsid w:val="008F466D"/>
    <w:rsid w:val="008F69D0"/>
    <w:rsid w:val="00904E77"/>
    <w:rsid w:val="00907D84"/>
    <w:rsid w:val="009242AC"/>
    <w:rsid w:val="009247AD"/>
    <w:rsid w:val="00926FAB"/>
    <w:rsid w:val="0093011F"/>
    <w:rsid w:val="00930AA7"/>
    <w:rsid w:val="009336F4"/>
    <w:rsid w:val="009413F5"/>
    <w:rsid w:val="00942516"/>
    <w:rsid w:val="00944BBF"/>
    <w:rsid w:val="00945A82"/>
    <w:rsid w:val="00946808"/>
    <w:rsid w:val="009556A1"/>
    <w:rsid w:val="00955FF5"/>
    <w:rsid w:val="00967367"/>
    <w:rsid w:val="00975F71"/>
    <w:rsid w:val="0098033E"/>
    <w:rsid w:val="009811F8"/>
    <w:rsid w:val="00981998"/>
    <w:rsid w:val="00981A60"/>
    <w:rsid w:val="009866BA"/>
    <w:rsid w:val="00990D25"/>
    <w:rsid w:val="009927F7"/>
    <w:rsid w:val="00995FB2"/>
    <w:rsid w:val="0099738E"/>
    <w:rsid w:val="009A336A"/>
    <w:rsid w:val="009C1E4A"/>
    <w:rsid w:val="009C2F53"/>
    <w:rsid w:val="009D1F04"/>
    <w:rsid w:val="009D7106"/>
    <w:rsid w:val="009E391E"/>
    <w:rsid w:val="009E4292"/>
    <w:rsid w:val="009E6A08"/>
    <w:rsid w:val="009F013F"/>
    <w:rsid w:val="009F1DE7"/>
    <w:rsid w:val="009F26C2"/>
    <w:rsid w:val="009F2761"/>
    <w:rsid w:val="009F342E"/>
    <w:rsid w:val="009F5518"/>
    <w:rsid w:val="00A104EF"/>
    <w:rsid w:val="00A10738"/>
    <w:rsid w:val="00A22000"/>
    <w:rsid w:val="00A24DE7"/>
    <w:rsid w:val="00A30EB7"/>
    <w:rsid w:val="00A318D8"/>
    <w:rsid w:val="00A36F9F"/>
    <w:rsid w:val="00A373D4"/>
    <w:rsid w:val="00A37AA0"/>
    <w:rsid w:val="00A52803"/>
    <w:rsid w:val="00A543B7"/>
    <w:rsid w:val="00A5514B"/>
    <w:rsid w:val="00A56DB5"/>
    <w:rsid w:val="00A57746"/>
    <w:rsid w:val="00A57925"/>
    <w:rsid w:val="00A601A4"/>
    <w:rsid w:val="00A67A43"/>
    <w:rsid w:val="00A7049F"/>
    <w:rsid w:val="00A71E98"/>
    <w:rsid w:val="00A779CA"/>
    <w:rsid w:val="00A90DDB"/>
    <w:rsid w:val="00A91C30"/>
    <w:rsid w:val="00A933F7"/>
    <w:rsid w:val="00A948D9"/>
    <w:rsid w:val="00A95C84"/>
    <w:rsid w:val="00AB07C7"/>
    <w:rsid w:val="00AB12CF"/>
    <w:rsid w:val="00AB139F"/>
    <w:rsid w:val="00AB1889"/>
    <w:rsid w:val="00AB7723"/>
    <w:rsid w:val="00AB7ACF"/>
    <w:rsid w:val="00AC1B32"/>
    <w:rsid w:val="00AC592A"/>
    <w:rsid w:val="00AC5ECA"/>
    <w:rsid w:val="00AC72E4"/>
    <w:rsid w:val="00AD1B8D"/>
    <w:rsid w:val="00AD6C68"/>
    <w:rsid w:val="00AD6CB3"/>
    <w:rsid w:val="00AE32EB"/>
    <w:rsid w:val="00AE3B4C"/>
    <w:rsid w:val="00AE608B"/>
    <w:rsid w:val="00AE73C2"/>
    <w:rsid w:val="00AF09EE"/>
    <w:rsid w:val="00AF332C"/>
    <w:rsid w:val="00AF45E5"/>
    <w:rsid w:val="00B00BE1"/>
    <w:rsid w:val="00B06814"/>
    <w:rsid w:val="00B070F9"/>
    <w:rsid w:val="00B1064F"/>
    <w:rsid w:val="00B114BA"/>
    <w:rsid w:val="00B202C0"/>
    <w:rsid w:val="00B250B6"/>
    <w:rsid w:val="00B40B64"/>
    <w:rsid w:val="00B50CB3"/>
    <w:rsid w:val="00B60CFD"/>
    <w:rsid w:val="00B60D04"/>
    <w:rsid w:val="00B61A4F"/>
    <w:rsid w:val="00B72368"/>
    <w:rsid w:val="00B74874"/>
    <w:rsid w:val="00B80BD4"/>
    <w:rsid w:val="00B848E0"/>
    <w:rsid w:val="00B86093"/>
    <w:rsid w:val="00B865C8"/>
    <w:rsid w:val="00B87BAF"/>
    <w:rsid w:val="00B90672"/>
    <w:rsid w:val="00B91EAA"/>
    <w:rsid w:val="00B96C02"/>
    <w:rsid w:val="00B96D31"/>
    <w:rsid w:val="00BA2B3D"/>
    <w:rsid w:val="00BA560C"/>
    <w:rsid w:val="00BA6AD3"/>
    <w:rsid w:val="00BB296E"/>
    <w:rsid w:val="00BB3E5B"/>
    <w:rsid w:val="00BC01C4"/>
    <w:rsid w:val="00BC210F"/>
    <w:rsid w:val="00BC5359"/>
    <w:rsid w:val="00BC5571"/>
    <w:rsid w:val="00BC7DAD"/>
    <w:rsid w:val="00BD0FF0"/>
    <w:rsid w:val="00BD46DE"/>
    <w:rsid w:val="00BE002F"/>
    <w:rsid w:val="00BE0328"/>
    <w:rsid w:val="00BE205A"/>
    <w:rsid w:val="00BE36E2"/>
    <w:rsid w:val="00BF35A3"/>
    <w:rsid w:val="00BF3B38"/>
    <w:rsid w:val="00BF6C18"/>
    <w:rsid w:val="00C04954"/>
    <w:rsid w:val="00C05A5E"/>
    <w:rsid w:val="00C06711"/>
    <w:rsid w:val="00C0741D"/>
    <w:rsid w:val="00C12879"/>
    <w:rsid w:val="00C1438E"/>
    <w:rsid w:val="00C145A5"/>
    <w:rsid w:val="00C165AF"/>
    <w:rsid w:val="00C17702"/>
    <w:rsid w:val="00C2214B"/>
    <w:rsid w:val="00C23C82"/>
    <w:rsid w:val="00C26C46"/>
    <w:rsid w:val="00C30A27"/>
    <w:rsid w:val="00C3138D"/>
    <w:rsid w:val="00C35F15"/>
    <w:rsid w:val="00C37FF7"/>
    <w:rsid w:val="00C4075E"/>
    <w:rsid w:val="00C4410A"/>
    <w:rsid w:val="00C5018D"/>
    <w:rsid w:val="00C51A9B"/>
    <w:rsid w:val="00C54FAF"/>
    <w:rsid w:val="00C55E60"/>
    <w:rsid w:val="00C6102E"/>
    <w:rsid w:val="00C66565"/>
    <w:rsid w:val="00C7308F"/>
    <w:rsid w:val="00C74488"/>
    <w:rsid w:val="00C745B7"/>
    <w:rsid w:val="00C74C90"/>
    <w:rsid w:val="00C750DC"/>
    <w:rsid w:val="00C76173"/>
    <w:rsid w:val="00C80930"/>
    <w:rsid w:val="00C877BE"/>
    <w:rsid w:val="00C911A2"/>
    <w:rsid w:val="00C96651"/>
    <w:rsid w:val="00C97E34"/>
    <w:rsid w:val="00C97ED5"/>
    <w:rsid w:val="00CA0C6D"/>
    <w:rsid w:val="00CA2682"/>
    <w:rsid w:val="00CA2B82"/>
    <w:rsid w:val="00CA7CEF"/>
    <w:rsid w:val="00CB2B79"/>
    <w:rsid w:val="00CB795F"/>
    <w:rsid w:val="00CB7DC2"/>
    <w:rsid w:val="00CC0DDE"/>
    <w:rsid w:val="00CC599D"/>
    <w:rsid w:val="00CC7B3B"/>
    <w:rsid w:val="00CC7F7E"/>
    <w:rsid w:val="00CD644E"/>
    <w:rsid w:val="00CE1CF8"/>
    <w:rsid w:val="00CE25BE"/>
    <w:rsid w:val="00CE7BD3"/>
    <w:rsid w:val="00CF27F1"/>
    <w:rsid w:val="00CF2BE6"/>
    <w:rsid w:val="00CF3D56"/>
    <w:rsid w:val="00CF6F48"/>
    <w:rsid w:val="00D0211F"/>
    <w:rsid w:val="00D023EB"/>
    <w:rsid w:val="00D058A8"/>
    <w:rsid w:val="00D065E8"/>
    <w:rsid w:val="00D06E18"/>
    <w:rsid w:val="00D113C3"/>
    <w:rsid w:val="00D11691"/>
    <w:rsid w:val="00D11F0C"/>
    <w:rsid w:val="00D22006"/>
    <w:rsid w:val="00D2433B"/>
    <w:rsid w:val="00D2592A"/>
    <w:rsid w:val="00D26D39"/>
    <w:rsid w:val="00D346C2"/>
    <w:rsid w:val="00D36A4C"/>
    <w:rsid w:val="00D37BD7"/>
    <w:rsid w:val="00D40035"/>
    <w:rsid w:val="00D47060"/>
    <w:rsid w:val="00D50A79"/>
    <w:rsid w:val="00D552F4"/>
    <w:rsid w:val="00D62882"/>
    <w:rsid w:val="00D6343F"/>
    <w:rsid w:val="00D6363A"/>
    <w:rsid w:val="00D636B8"/>
    <w:rsid w:val="00D67340"/>
    <w:rsid w:val="00D706B1"/>
    <w:rsid w:val="00D7155E"/>
    <w:rsid w:val="00D715A7"/>
    <w:rsid w:val="00D73F40"/>
    <w:rsid w:val="00D753C5"/>
    <w:rsid w:val="00D82E88"/>
    <w:rsid w:val="00D84368"/>
    <w:rsid w:val="00DA101B"/>
    <w:rsid w:val="00DA2C0E"/>
    <w:rsid w:val="00DA631E"/>
    <w:rsid w:val="00DA7C2A"/>
    <w:rsid w:val="00DB24EE"/>
    <w:rsid w:val="00DB2590"/>
    <w:rsid w:val="00DB7CE9"/>
    <w:rsid w:val="00DC4EFB"/>
    <w:rsid w:val="00DC7266"/>
    <w:rsid w:val="00DE08B1"/>
    <w:rsid w:val="00DE3C39"/>
    <w:rsid w:val="00DE478B"/>
    <w:rsid w:val="00DE6B6D"/>
    <w:rsid w:val="00DE6E5B"/>
    <w:rsid w:val="00DF0E0E"/>
    <w:rsid w:val="00DF178F"/>
    <w:rsid w:val="00DF1A68"/>
    <w:rsid w:val="00DF38D8"/>
    <w:rsid w:val="00DF42B1"/>
    <w:rsid w:val="00DF4D37"/>
    <w:rsid w:val="00DF5B7C"/>
    <w:rsid w:val="00DF6867"/>
    <w:rsid w:val="00E00B77"/>
    <w:rsid w:val="00E03424"/>
    <w:rsid w:val="00E06C77"/>
    <w:rsid w:val="00E07C81"/>
    <w:rsid w:val="00E07D28"/>
    <w:rsid w:val="00E15664"/>
    <w:rsid w:val="00E157A4"/>
    <w:rsid w:val="00E20AD5"/>
    <w:rsid w:val="00E20CC0"/>
    <w:rsid w:val="00E24781"/>
    <w:rsid w:val="00E33ED1"/>
    <w:rsid w:val="00E374BA"/>
    <w:rsid w:val="00E408F0"/>
    <w:rsid w:val="00E40E34"/>
    <w:rsid w:val="00E505F6"/>
    <w:rsid w:val="00E5110F"/>
    <w:rsid w:val="00E521CA"/>
    <w:rsid w:val="00E54AC8"/>
    <w:rsid w:val="00E64B9E"/>
    <w:rsid w:val="00E704CD"/>
    <w:rsid w:val="00E75E33"/>
    <w:rsid w:val="00E82F9D"/>
    <w:rsid w:val="00E84320"/>
    <w:rsid w:val="00E9355D"/>
    <w:rsid w:val="00E9692E"/>
    <w:rsid w:val="00E970D5"/>
    <w:rsid w:val="00EA1062"/>
    <w:rsid w:val="00EA1440"/>
    <w:rsid w:val="00EA1FDA"/>
    <w:rsid w:val="00EA3B56"/>
    <w:rsid w:val="00EA748D"/>
    <w:rsid w:val="00EB628E"/>
    <w:rsid w:val="00EC592B"/>
    <w:rsid w:val="00ED3D20"/>
    <w:rsid w:val="00ED4413"/>
    <w:rsid w:val="00ED7B25"/>
    <w:rsid w:val="00EE44F1"/>
    <w:rsid w:val="00EF0FD5"/>
    <w:rsid w:val="00EF3F93"/>
    <w:rsid w:val="00EF4464"/>
    <w:rsid w:val="00EF6F1A"/>
    <w:rsid w:val="00EF772F"/>
    <w:rsid w:val="00F04E56"/>
    <w:rsid w:val="00F22E07"/>
    <w:rsid w:val="00F36F19"/>
    <w:rsid w:val="00F40CBC"/>
    <w:rsid w:val="00F40F4E"/>
    <w:rsid w:val="00F42096"/>
    <w:rsid w:val="00F5116B"/>
    <w:rsid w:val="00F5155E"/>
    <w:rsid w:val="00F551E2"/>
    <w:rsid w:val="00F57FF0"/>
    <w:rsid w:val="00F60CD8"/>
    <w:rsid w:val="00F61D12"/>
    <w:rsid w:val="00F67005"/>
    <w:rsid w:val="00F748B3"/>
    <w:rsid w:val="00F76DB3"/>
    <w:rsid w:val="00F8154A"/>
    <w:rsid w:val="00F853DC"/>
    <w:rsid w:val="00F85FE5"/>
    <w:rsid w:val="00F869FF"/>
    <w:rsid w:val="00F86F1E"/>
    <w:rsid w:val="00F903CD"/>
    <w:rsid w:val="00FA1C1D"/>
    <w:rsid w:val="00FA453B"/>
    <w:rsid w:val="00FB077D"/>
    <w:rsid w:val="00FB5577"/>
    <w:rsid w:val="00FB596B"/>
    <w:rsid w:val="00FD03E5"/>
    <w:rsid w:val="00FD21B1"/>
    <w:rsid w:val="00FD33E9"/>
    <w:rsid w:val="00FD791B"/>
    <w:rsid w:val="00FE2230"/>
    <w:rsid w:val="00FE5480"/>
    <w:rsid w:val="00FF4AAC"/>
    <w:rsid w:val="00FF5681"/>
    <w:rsid w:val="00FF5FE9"/>
    <w:rsid w:val="00FF61AE"/>
    <w:rsid w:val="00FF6D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BE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2A"/>
    <w:pPr>
      <w:spacing w:after="120"/>
    </w:pPr>
  </w:style>
  <w:style w:type="paragraph" w:styleId="Heading1">
    <w:name w:val="heading 1"/>
    <w:basedOn w:val="Normal"/>
    <w:next w:val="Normal"/>
    <w:link w:val="Heading1Char"/>
    <w:uiPriority w:val="9"/>
    <w:qFormat/>
    <w:rsid w:val="005E0B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0B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B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F8"/>
    <w:rPr>
      <w:rFonts w:ascii="Tahoma" w:hAnsi="Tahoma" w:cs="Tahoma"/>
      <w:sz w:val="16"/>
      <w:szCs w:val="16"/>
    </w:rPr>
  </w:style>
  <w:style w:type="table" w:styleId="TableGrid">
    <w:name w:val="Table Grid"/>
    <w:basedOn w:val="TableNormal"/>
    <w:uiPriority w:val="59"/>
    <w:rsid w:val="00B96C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6C0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1">
    <w:name w:val="Medium Grid 3 Accent 1"/>
    <w:basedOn w:val="TableNormal"/>
    <w:uiPriority w:val="69"/>
    <w:rsid w:val="00B96C0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5E0B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0BE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857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085788"/>
    <w:rPr>
      <w:rFonts w:asciiTheme="majorHAnsi" w:eastAsiaTheme="majorEastAsia" w:hAnsiTheme="majorHAnsi"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7A09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09BA"/>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EF6F1A"/>
    <w:rPr>
      <w:sz w:val="16"/>
      <w:szCs w:val="16"/>
    </w:rPr>
  </w:style>
  <w:style w:type="paragraph" w:styleId="CommentText">
    <w:name w:val="annotation text"/>
    <w:basedOn w:val="Normal"/>
    <w:link w:val="CommentTextChar"/>
    <w:uiPriority w:val="99"/>
    <w:unhideWhenUsed/>
    <w:rsid w:val="00EF6F1A"/>
    <w:pPr>
      <w:spacing w:line="240" w:lineRule="auto"/>
    </w:pPr>
    <w:rPr>
      <w:sz w:val="20"/>
      <w:szCs w:val="20"/>
    </w:rPr>
  </w:style>
  <w:style w:type="character" w:customStyle="1" w:styleId="CommentTextChar">
    <w:name w:val="Comment Text Char"/>
    <w:basedOn w:val="DefaultParagraphFont"/>
    <w:link w:val="CommentText"/>
    <w:uiPriority w:val="99"/>
    <w:rsid w:val="00EF6F1A"/>
    <w:rPr>
      <w:sz w:val="20"/>
      <w:szCs w:val="20"/>
    </w:rPr>
  </w:style>
  <w:style w:type="paragraph" w:styleId="CommentSubject">
    <w:name w:val="annotation subject"/>
    <w:basedOn w:val="CommentText"/>
    <w:next w:val="CommentText"/>
    <w:link w:val="CommentSubjectChar"/>
    <w:uiPriority w:val="99"/>
    <w:semiHidden/>
    <w:unhideWhenUsed/>
    <w:rsid w:val="00EF6F1A"/>
    <w:rPr>
      <w:b/>
      <w:bCs/>
    </w:rPr>
  </w:style>
  <w:style w:type="character" w:customStyle="1" w:styleId="CommentSubjectChar">
    <w:name w:val="Comment Subject Char"/>
    <w:basedOn w:val="CommentTextChar"/>
    <w:link w:val="CommentSubject"/>
    <w:uiPriority w:val="99"/>
    <w:semiHidden/>
    <w:rsid w:val="00EF6F1A"/>
    <w:rPr>
      <w:b/>
      <w:bCs/>
      <w:sz w:val="20"/>
      <w:szCs w:val="20"/>
    </w:rPr>
  </w:style>
  <w:style w:type="character" w:customStyle="1" w:styleId="Code">
    <w:name w:val="Code"/>
    <w:basedOn w:val="DefaultParagraphFont"/>
    <w:uiPriority w:val="1"/>
    <w:qFormat/>
    <w:rsid w:val="006B6A8E"/>
    <w:rPr>
      <w:b/>
      <w:i/>
    </w:rPr>
  </w:style>
  <w:style w:type="paragraph" w:styleId="NormalWeb">
    <w:name w:val="Normal (Web)"/>
    <w:basedOn w:val="Normal"/>
    <w:uiPriority w:val="99"/>
    <w:semiHidden/>
    <w:unhideWhenUsed/>
    <w:rsid w:val="00025165"/>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320138"/>
    <w:pPr>
      <w:spacing w:line="240" w:lineRule="auto"/>
      <w:ind w:left="720"/>
      <w:contextualSpacing/>
    </w:pPr>
    <w:rPr>
      <w:rFonts w:ascii="Times New Roman" w:eastAsiaTheme="minorEastAsia" w:hAnsi="Times New Roman" w:cs="Times New Roman"/>
      <w:szCs w:val="24"/>
    </w:rPr>
  </w:style>
  <w:style w:type="paragraph" w:styleId="PlainText">
    <w:name w:val="Plain Text"/>
    <w:basedOn w:val="Normal"/>
    <w:link w:val="PlainTextChar"/>
    <w:uiPriority w:val="99"/>
    <w:semiHidden/>
    <w:unhideWhenUsed/>
    <w:rsid w:val="00DE6B6D"/>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DE6B6D"/>
    <w:rPr>
      <w:rFonts w:ascii="Calibri" w:hAnsi="Calibri"/>
      <w:szCs w:val="21"/>
    </w:rPr>
  </w:style>
  <w:style w:type="character" w:styleId="Emphasis">
    <w:name w:val="Emphasis"/>
    <w:basedOn w:val="DefaultParagraphFont"/>
    <w:uiPriority w:val="20"/>
    <w:qFormat/>
    <w:rsid w:val="002C197B"/>
    <w:rPr>
      <w:i/>
      <w:iCs/>
    </w:rPr>
  </w:style>
  <w:style w:type="character" w:customStyle="1" w:styleId="Classname">
    <w:name w:val="Classname"/>
    <w:basedOn w:val="DefaultParagraphFont"/>
    <w:uiPriority w:val="1"/>
    <w:qFormat/>
    <w:rsid w:val="002C197B"/>
    <w:rPr>
      <w:i/>
    </w:rPr>
  </w:style>
  <w:style w:type="character" w:styleId="PlaceholderText">
    <w:name w:val="Placeholder Text"/>
    <w:basedOn w:val="DefaultParagraphFont"/>
    <w:uiPriority w:val="99"/>
    <w:semiHidden/>
    <w:rsid w:val="00532915"/>
    <w:rPr>
      <w:color w:val="808080"/>
    </w:rPr>
  </w:style>
  <w:style w:type="character" w:styleId="Hyperlink">
    <w:name w:val="Hyperlink"/>
    <w:basedOn w:val="DefaultParagraphFont"/>
    <w:uiPriority w:val="99"/>
    <w:semiHidden/>
    <w:unhideWhenUsed/>
    <w:rsid w:val="003540BE"/>
    <w:rPr>
      <w:color w:val="0000FF"/>
      <w:u w:val="single"/>
    </w:rPr>
  </w:style>
  <w:style w:type="paragraph" w:styleId="FootnoteText">
    <w:name w:val="footnote text"/>
    <w:basedOn w:val="Normal"/>
    <w:link w:val="FootnoteTextChar"/>
    <w:uiPriority w:val="99"/>
    <w:semiHidden/>
    <w:unhideWhenUsed/>
    <w:rsid w:val="00744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4D5D"/>
    <w:rPr>
      <w:sz w:val="20"/>
      <w:szCs w:val="20"/>
    </w:rPr>
  </w:style>
  <w:style w:type="character" w:styleId="FootnoteReference">
    <w:name w:val="footnote reference"/>
    <w:basedOn w:val="DefaultParagraphFont"/>
    <w:uiPriority w:val="99"/>
    <w:semiHidden/>
    <w:unhideWhenUsed/>
    <w:rsid w:val="00744D5D"/>
    <w:rPr>
      <w:vertAlign w:val="superscript"/>
    </w:rPr>
  </w:style>
  <w:style w:type="paragraph" w:styleId="Header">
    <w:name w:val="header"/>
    <w:basedOn w:val="Normal"/>
    <w:link w:val="HeaderChar"/>
    <w:uiPriority w:val="99"/>
    <w:unhideWhenUsed/>
    <w:rsid w:val="00F61D12"/>
    <w:pPr>
      <w:tabs>
        <w:tab w:val="center" w:pos="4703"/>
        <w:tab w:val="right" w:pos="9406"/>
      </w:tabs>
      <w:spacing w:after="0" w:line="240" w:lineRule="auto"/>
    </w:pPr>
  </w:style>
  <w:style w:type="character" w:customStyle="1" w:styleId="HeaderChar">
    <w:name w:val="Header Char"/>
    <w:basedOn w:val="DefaultParagraphFont"/>
    <w:link w:val="Header"/>
    <w:uiPriority w:val="99"/>
    <w:rsid w:val="00F61D12"/>
  </w:style>
  <w:style w:type="paragraph" w:styleId="Footer">
    <w:name w:val="footer"/>
    <w:basedOn w:val="Normal"/>
    <w:link w:val="FooterChar"/>
    <w:uiPriority w:val="99"/>
    <w:unhideWhenUsed/>
    <w:rsid w:val="00F61D12"/>
    <w:pPr>
      <w:tabs>
        <w:tab w:val="center" w:pos="4703"/>
        <w:tab w:val="right" w:pos="9406"/>
      </w:tabs>
      <w:spacing w:after="0" w:line="240" w:lineRule="auto"/>
    </w:pPr>
  </w:style>
  <w:style w:type="character" w:customStyle="1" w:styleId="FooterChar">
    <w:name w:val="Footer Char"/>
    <w:basedOn w:val="DefaultParagraphFont"/>
    <w:link w:val="Footer"/>
    <w:uiPriority w:val="99"/>
    <w:rsid w:val="00F61D12"/>
  </w:style>
  <w:style w:type="paragraph" w:styleId="EndnoteText">
    <w:name w:val="endnote text"/>
    <w:basedOn w:val="Normal"/>
    <w:link w:val="EndnoteTextChar"/>
    <w:uiPriority w:val="99"/>
    <w:semiHidden/>
    <w:unhideWhenUsed/>
    <w:rsid w:val="007D18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188C"/>
    <w:rPr>
      <w:sz w:val="20"/>
      <w:szCs w:val="20"/>
    </w:rPr>
  </w:style>
  <w:style w:type="character" w:styleId="EndnoteReference">
    <w:name w:val="endnote reference"/>
    <w:basedOn w:val="DefaultParagraphFont"/>
    <w:uiPriority w:val="99"/>
    <w:semiHidden/>
    <w:unhideWhenUsed/>
    <w:rsid w:val="007D188C"/>
    <w:rPr>
      <w:vertAlign w:val="superscript"/>
    </w:rPr>
  </w:style>
  <w:style w:type="paragraph" w:customStyle="1" w:styleId="FigureCaption">
    <w:name w:val="FigureCaption"/>
    <w:basedOn w:val="Normal"/>
    <w:link w:val="FigureCaptionChar"/>
    <w:qFormat/>
    <w:rsid w:val="007758B1"/>
    <w:pPr>
      <w:jc w:val="center"/>
    </w:pPr>
    <w:rPr>
      <w:i/>
    </w:rPr>
  </w:style>
  <w:style w:type="character" w:customStyle="1" w:styleId="FigureCaptionChar">
    <w:name w:val="FigureCaption Char"/>
    <w:basedOn w:val="DefaultParagraphFont"/>
    <w:link w:val="FigureCaption"/>
    <w:rsid w:val="007758B1"/>
    <w:rPr>
      <w:i/>
    </w:rPr>
  </w:style>
  <w:style w:type="paragraph" w:customStyle="1" w:styleId="Standard">
    <w:name w:val="Standard"/>
    <w:rsid w:val="0072622A"/>
    <w:pPr>
      <w:suppressAutoHyphens/>
      <w:autoSpaceDN w:val="0"/>
      <w:spacing w:after="120"/>
      <w:textAlignment w:val="baseline"/>
    </w:pPr>
    <w:rPr>
      <w:rFonts w:ascii="Calibri" w:eastAsia="Droid Sans Fallback" w:hAnsi="Calibri" w:cs="Calibri"/>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2A"/>
    <w:pPr>
      <w:spacing w:after="120"/>
    </w:pPr>
  </w:style>
  <w:style w:type="paragraph" w:styleId="Heading1">
    <w:name w:val="heading 1"/>
    <w:basedOn w:val="Normal"/>
    <w:next w:val="Normal"/>
    <w:link w:val="Heading1Char"/>
    <w:uiPriority w:val="9"/>
    <w:qFormat/>
    <w:rsid w:val="005E0B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0B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B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F8"/>
    <w:rPr>
      <w:rFonts w:ascii="Tahoma" w:hAnsi="Tahoma" w:cs="Tahoma"/>
      <w:sz w:val="16"/>
      <w:szCs w:val="16"/>
    </w:rPr>
  </w:style>
  <w:style w:type="table" w:styleId="TableGrid">
    <w:name w:val="Table Grid"/>
    <w:basedOn w:val="TableNormal"/>
    <w:uiPriority w:val="59"/>
    <w:rsid w:val="00B96C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6C0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1">
    <w:name w:val="Medium Grid 3 Accent 1"/>
    <w:basedOn w:val="TableNormal"/>
    <w:uiPriority w:val="69"/>
    <w:rsid w:val="00B96C0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5E0B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0BE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857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085788"/>
    <w:rPr>
      <w:rFonts w:asciiTheme="majorHAnsi" w:eastAsiaTheme="majorEastAsia" w:hAnsiTheme="majorHAnsi"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7A09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09BA"/>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EF6F1A"/>
    <w:rPr>
      <w:sz w:val="16"/>
      <w:szCs w:val="16"/>
    </w:rPr>
  </w:style>
  <w:style w:type="paragraph" w:styleId="CommentText">
    <w:name w:val="annotation text"/>
    <w:basedOn w:val="Normal"/>
    <w:link w:val="CommentTextChar"/>
    <w:uiPriority w:val="99"/>
    <w:unhideWhenUsed/>
    <w:rsid w:val="00EF6F1A"/>
    <w:pPr>
      <w:spacing w:line="240" w:lineRule="auto"/>
    </w:pPr>
    <w:rPr>
      <w:sz w:val="20"/>
      <w:szCs w:val="20"/>
    </w:rPr>
  </w:style>
  <w:style w:type="character" w:customStyle="1" w:styleId="CommentTextChar">
    <w:name w:val="Comment Text Char"/>
    <w:basedOn w:val="DefaultParagraphFont"/>
    <w:link w:val="CommentText"/>
    <w:uiPriority w:val="99"/>
    <w:rsid w:val="00EF6F1A"/>
    <w:rPr>
      <w:sz w:val="20"/>
      <w:szCs w:val="20"/>
    </w:rPr>
  </w:style>
  <w:style w:type="paragraph" w:styleId="CommentSubject">
    <w:name w:val="annotation subject"/>
    <w:basedOn w:val="CommentText"/>
    <w:next w:val="CommentText"/>
    <w:link w:val="CommentSubjectChar"/>
    <w:uiPriority w:val="99"/>
    <w:semiHidden/>
    <w:unhideWhenUsed/>
    <w:rsid w:val="00EF6F1A"/>
    <w:rPr>
      <w:b/>
      <w:bCs/>
    </w:rPr>
  </w:style>
  <w:style w:type="character" w:customStyle="1" w:styleId="CommentSubjectChar">
    <w:name w:val="Comment Subject Char"/>
    <w:basedOn w:val="CommentTextChar"/>
    <w:link w:val="CommentSubject"/>
    <w:uiPriority w:val="99"/>
    <w:semiHidden/>
    <w:rsid w:val="00EF6F1A"/>
    <w:rPr>
      <w:b/>
      <w:bCs/>
      <w:sz w:val="20"/>
      <w:szCs w:val="20"/>
    </w:rPr>
  </w:style>
  <w:style w:type="character" w:customStyle="1" w:styleId="Code">
    <w:name w:val="Code"/>
    <w:basedOn w:val="DefaultParagraphFont"/>
    <w:uiPriority w:val="1"/>
    <w:qFormat/>
    <w:rsid w:val="006B6A8E"/>
    <w:rPr>
      <w:b/>
      <w:i/>
    </w:rPr>
  </w:style>
  <w:style w:type="paragraph" w:styleId="NormalWeb">
    <w:name w:val="Normal (Web)"/>
    <w:basedOn w:val="Normal"/>
    <w:uiPriority w:val="99"/>
    <w:semiHidden/>
    <w:unhideWhenUsed/>
    <w:rsid w:val="00025165"/>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320138"/>
    <w:pPr>
      <w:spacing w:line="240" w:lineRule="auto"/>
      <w:ind w:left="720"/>
      <w:contextualSpacing/>
    </w:pPr>
    <w:rPr>
      <w:rFonts w:ascii="Times New Roman" w:eastAsiaTheme="minorEastAsia" w:hAnsi="Times New Roman" w:cs="Times New Roman"/>
      <w:szCs w:val="24"/>
    </w:rPr>
  </w:style>
  <w:style w:type="paragraph" w:styleId="PlainText">
    <w:name w:val="Plain Text"/>
    <w:basedOn w:val="Normal"/>
    <w:link w:val="PlainTextChar"/>
    <w:uiPriority w:val="99"/>
    <w:semiHidden/>
    <w:unhideWhenUsed/>
    <w:rsid w:val="00DE6B6D"/>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DE6B6D"/>
    <w:rPr>
      <w:rFonts w:ascii="Calibri" w:hAnsi="Calibri"/>
      <w:szCs w:val="21"/>
    </w:rPr>
  </w:style>
  <w:style w:type="character" w:styleId="Emphasis">
    <w:name w:val="Emphasis"/>
    <w:basedOn w:val="DefaultParagraphFont"/>
    <w:uiPriority w:val="20"/>
    <w:qFormat/>
    <w:rsid w:val="002C197B"/>
    <w:rPr>
      <w:i/>
      <w:iCs/>
    </w:rPr>
  </w:style>
  <w:style w:type="character" w:customStyle="1" w:styleId="Classname">
    <w:name w:val="Classname"/>
    <w:basedOn w:val="DefaultParagraphFont"/>
    <w:uiPriority w:val="1"/>
    <w:qFormat/>
    <w:rsid w:val="002C197B"/>
    <w:rPr>
      <w:i/>
    </w:rPr>
  </w:style>
  <w:style w:type="character" w:styleId="PlaceholderText">
    <w:name w:val="Placeholder Text"/>
    <w:basedOn w:val="DefaultParagraphFont"/>
    <w:uiPriority w:val="99"/>
    <w:semiHidden/>
    <w:rsid w:val="00532915"/>
    <w:rPr>
      <w:color w:val="808080"/>
    </w:rPr>
  </w:style>
  <w:style w:type="character" w:styleId="Hyperlink">
    <w:name w:val="Hyperlink"/>
    <w:basedOn w:val="DefaultParagraphFont"/>
    <w:uiPriority w:val="99"/>
    <w:semiHidden/>
    <w:unhideWhenUsed/>
    <w:rsid w:val="003540BE"/>
    <w:rPr>
      <w:color w:val="0000FF"/>
      <w:u w:val="single"/>
    </w:rPr>
  </w:style>
  <w:style w:type="paragraph" w:styleId="FootnoteText">
    <w:name w:val="footnote text"/>
    <w:basedOn w:val="Normal"/>
    <w:link w:val="FootnoteTextChar"/>
    <w:uiPriority w:val="99"/>
    <w:semiHidden/>
    <w:unhideWhenUsed/>
    <w:rsid w:val="00744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4D5D"/>
    <w:rPr>
      <w:sz w:val="20"/>
      <w:szCs w:val="20"/>
    </w:rPr>
  </w:style>
  <w:style w:type="character" w:styleId="FootnoteReference">
    <w:name w:val="footnote reference"/>
    <w:basedOn w:val="DefaultParagraphFont"/>
    <w:uiPriority w:val="99"/>
    <w:semiHidden/>
    <w:unhideWhenUsed/>
    <w:rsid w:val="00744D5D"/>
    <w:rPr>
      <w:vertAlign w:val="superscript"/>
    </w:rPr>
  </w:style>
  <w:style w:type="paragraph" w:styleId="Header">
    <w:name w:val="header"/>
    <w:basedOn w:val="Normal"/>
    <w:link w:val="HeaderChar"/>
    <w:uiPriority w:val="99"/>
    <w:unhideWhenUsed/>
    <w:rsid w:val="00F61D12"/>
    <w:pPr>
      <w:tabs>
        <w:tab w:val="center" w:pos="4703"/>
        <w:tab w:val="right" w:pos="9406"/>
      </w:tabs>
      <w:spacing w:after="0" w:line="240" w:lineRule="auto"/>
    </w:pPr>
  </w:style>
  <w:style w:type="character" w:customStyle="1" w:styleId="HeaderChar">
    <w:name w:val="Header Char"/>
    <w:basedOn w:val="DefaultParagraphFont"/>
    <w:link w:val="Header"/>
    <w:uiPriority w:val="99"/>
    <w:rsid w:val="00F61D12"/>
  </w:style>
  <w:style w:type="paragraph" w:styleId="Footer">
    <w:name w:val="footer"/>
    <w:basedOn w:val="Normal"/>
    <w:link w:val="FooterChar"/>
    <w:uiPriority w:val="99"/>
    <w:unhideWhenUsed/>
    <w:rsid w:val="00F61D12"/>
    <w:pPr>
      <w:tabs>
        <w:tab w:val="center" w:pos="4703"/>
        <w:tab w:val="right" w:pos="9406"/>
      </w:tabs>
      <w:spacing w:after="0" w:line="240" w:lineRule="auto"/>
    </w:pPr>
  </w:style>
  <w:style w:type="character" w:customStyle="1" w:styleId="FooterChar">
    <w:name w:val="Footer Char"/>
    <w:basedOn w:val="DefaultParagraphFont"/>
    <w:link w:val="Footer"/>
    <w:uiPriority w:val="99"/>
    <w:rsid w:val="00F61D12"/>
  </w:style>
  <w:style w:type="paragraph" w:styleId="EndnoteText">
    <w:name w:val="endnote text"/>
    <w:basedOn w:val="Normal"/>
    <w:link w:val="EndnoteTextChar"/>
    <w:uiPriority w:val="99"/>
    <w:semiHidden/>
    <w:unhideWhenUsed/>
    <w:rsid w:val="007D18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188C"/>
    <w:rPr>
      <w:sz w:val="20"/>
      <w:szCs w:val="20"/>
    </w:rPr>
  </w:style>
  <w:style w:type="character" w:styleId="EndnoteReference">
    <w:name w:val="endnote reference"/>
    <w:basedOn w:val="DefaultParagraphFont"/>
    <w:uiPriority w:val="99"/>
    <w:semiHidden/>
    <w:unhideWhenUsed/>
    <w:rsid w:val="007D188C"/>
    <w:rPr>
      <w:vertAlign w:val="superscript"/>
    </w:rPr>
  </w:style>
  <w:style w:type="paragraph" w:customStyle="1" w:styleId="FigureCaption">
    <w:name w:val="FigureCaption"/>
    <w:basedOn w:val="Normal"/>
    <w:link w:val="FigureCaptionChar"/>
    <w:qFormat/>
    <w:rsid w:val="007758B1"/>
    <w:pPr>
      <w:jc w:val="center"/>
    </w:pPr>
    <w:rPr>
      <w:i/>
    </w:rPr>
  </w:style>
  <w:style w:type="character" w:customStyle="1" w:styleId="FigureCaptionChar">
    <w:name w:val="FigureCaption Char"/>
    <w:basedOn w:val="DefaultParagraphFont"/>
    <w:link w:val="FigureCaption"/>
    <w:rsid w:val="007758B1"/>
    <w:rPr>
      <w:i/>
    </w:rPr>
  </w:style>
  <w:style w:type="paragraph" w:customStyle="1" w:styleId="Standard">
    <w:name w:val="Standard"/>
    <w:rsid w:val="0072622A"/>
    <w:pPr>
      <w:suppressAutoHyphens/>
      <w:autoSpaceDN w:val="0"/>
      <w:spacing w:after="120"/>
      <w:textAlignment w:val="baseline"/>
    </w:pPr>
    <w:rPr>
      <w:rFonts w:ascii="Calibri" w:eastAsia="Droid Sans Fallback" w:hAnsi="Calibri" w:cs="Calibr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2573">
      <w:bodyDiv w:val="1"/>
      <w:marLeft w:val="0"/>
      <w:marRight w:val="0"/>
      <w:marTop w:val="0"/>
      <w:marBottom w:val="0"/>
      <w:divBdr>
        <w:top w:val="none" w:sz="0" w:space="0" w:color="auto"/>
        <w:left w:val="none" w:sz="0" w:space="0" w:color="auto"/>
        <w:bottom w:val="none" w:sz="0" w:space="0" w:color="auto"/>
        <w:right w:val="none" w:sz="0" w:space="0" w:color="auto"/>
      </w:divBdr>
    </w:div>
    <w:div w:id="113595454">
      <w:bodyDiv w:val="1"/>
      <w:marLeft w:val="0"/>
      <w:marRight w:val="0"/>
      <w:marTop w:val="0"/>
      <w:marBottom w:val="0"/>
      <w:divBdr>
        <w:top w:val="none" w:sz="0" w:space="0" w:color="auto"/>
        <w:left w:val="none" w:sz="0" w:space="0" w:color="auto"/>
        <w:bottom w:val="none" w:sz="0" w:space="0" w:color="auto"/>
        <w:right w:val="none" w:sz="0" w:space="0" w:color="auto"/>
      </w:divBdr>
    </w:div>
    <w:div w:id="129978367">
      <w:bodyDiv w:val="1"/>
      <w:marLeft w:val="0"/>
      <w:marRight w:val="0"/>
      <w:marTop w:val="0"/>
      <w:marBottom w:val="0"/>
      <w:divBdr>
        <w:top w:val="none" w:sz="0" w:space="0" w:color="auto"/>
        <w:left w:val="none" w:sz="0" w:space="0" w:color="auto"/>
        <w:bottom w:val="none" w:sz="0" w:space="0" w:color="auto"/>
        <w:right w:val="none" w:sz="0" w:space="0" w:color="auto"/>
      </w:divBdr>
    </w:div>
    <w:div w:id="144471021">
      <w:bodyDiv w:val="1"/>
      <w:marLeft w:val="0"/>
      <w:marRight w:val="0"/>
      <w:marTop w:val="0"/>
      <w:marBottom w:val="0"/>
      <w:divBdr>
        <w:top w:val="none" w:sz="0" w:space="0" w:color="auto"/>
        <w:left w:val="none" w:sz="0" w:space="0" w:color="auto"/>
        <w:bottom w:val="none" w:sz="0" w:space="0" w:color="auto"/>
        <w:right w:val="none" w:sz="0" w:space="0" w:color="auto"/>
      </w:divBdr>
    </w:div>
    <w:div w:id="145053650">
      <w:bodyDiv w:val="1"/>
      <w:marLeft w:val="0"/>
      <w:marRight w:val="0"/>
      <w:marTop w:val="0"/>
      <w:marBottom w:val="0"/>
      <w:divBdr>
        <w:top w:val="none" w:sz="0" w:space="0" w:color="auto"/>
        <w:left w:val="none" w:sz="0" w:space="0" w:color="auto"/>
        <w:bottom w:val="none" w:sz="0" w:space="0" w:color="auto"/>
        <w:right w:val="none" w:sz="0" w:space="0" w:color="auto"/>
      </w:divBdr>
    </w:div>
    <w:div w:id="219943421">
      <w:bodyDiv w:val="1"/>
      <w:marLeft w:val="0"/>
      <w:marRight w:val="0"/>
      <w:marTop w:val="0"/>
      <w:marBottom w:val="0"/>
      <w:divBdr>
        <w:top w:val="none" w:sz="0" w:space="0" w:color="auto"/>
        <w:left w:val="none" w:sz="0" w:space="0" w:color="auto"/>
        <w:bottom w:val="none" w:sz="0" w:space="0" w:color="auto"/>
        <w:right w:val="none" w:sz="0" w:space="0" w:color="auto"/>
      </w:divBdr>
      <w:divsChild>
        <w:div w:id="330716376">
          <w:marLeft w:val="0"/>
          <w:marRight w:val="0"/>
          <w:marTop w:val="0"/>
          <w:marBottom w:val="0"/>
          <w:divBdr>
            <w:top w:val="none" w:sz="0" w:space="0" w:color="auto"/>
            <w:left w:val="none" w:sz="0" w:space="0" w:color="auto"/>
            <w:bottom w:val="none" w:sz="0" w:space="0" w:color="auto"/>
            <w:right w:val="none" w:sz="0" w:space="0" w:color="auto"/>
          </w:divBdr>
          <w:divsChild>
            <w:div w:id="611517728">
              <w:marLeft w:val="0"/>
              <w:marRight w:val="0"/>
              <w:marTop w:val="0"/>
              <w:marBottom w:val="0"/>
              <w:divBdr>
                <w:top w:val="none" w:sz="0" w:space="0" w:color="auto"/>
                <w:left w:val="none" w:sz="0" w:space="0" w:color="auto"/>
                <w:bottom w:val="none" w:sz="0" w:space="0" w:color="auto"/>
                <w:right w:val="none" w:sz="0" w:space="0" w:color="auto"/>
              </w:divBdr>
              <w:divsChild>
                <w:div w:id="1234009014">
                  <w:marLeft w:val="4200"/>
                  <w:marRight w:val="0"/>
                  <w:marTop w:val="0"/>
                  <w:marBottom w:val="0"/>
                  <w:divBdr>
                    <w:top w:val="none" w:sz="0" w:space="0" w:color="auto"/>
                    <w:left w:val="none" w:sz="0" w:space="0" w:color="auto"/>
                    <w:bottom w:val="none" w:sz="0" w:space="0" w:color="auto"/>
                    <w:right w:val="none" w:sz="0" w:space="0" w:color="auto"/>
                  </w:divBdr>
                  <w:divsChild>
                    <w:div w:id="2062899665">
                      <w:marLeft w:val="0"/>
                      <w:marRight w:val="0"/>
                      <w:marTop w:val="0"/>
                      <w:marBottom w:val="0"/>
                      <w:divBdr>
                        <w:top w:val="none" w:sz="0" w:space="0" w:color="auto"/>
                        <w:left w:val="none" w:sz="0" w:space="0" w:color="auto"/>
                        <w:bottom w:val="none" w:sz="0" w:space="0" w:color="auto"/>
                        <w:right w:val="none" w:sz="0" w:space="0" w:color="auto"/>
                      </w:divBdr>
                      <w:divsChild>
                        <w:div w:id="1629623707">
                          <w:marLeft w:val="0"/>
                          <w:marRight w:val="0"/>
                          <w:marTop w:val="0"/>
                          <w:marBottom w:val="0"/>
                          <w:divBdr>
                            <w:top w:val="none" w:sz="0" w:space="0" w:color="auto"/>
                            <w:left w:val="none" w:sz="0" w:space="0" w:color="auto"/>
                            <w:bottom w:val="none" w:sz="0" w:space="0" w:color="auto"/>
                            <w:right w:val="none" w:sz="0" w:space="0" w:color="auto"/>
                          </w:divBdr>
                          <w:divsChild>
                            <w:div w:id="799684541">
                              <w:marLeft w:val="0"/>
                              <w:marRight w:val="0"/>
                              <w:marTop w:val="0"/>
                              <w:marBottom w:val="0"/>
                              <w:divBdr>
                                <w:top w:val="none" w:sz="0" w:space="0" w:color="auto"/>
                                <w:left w:val="none" w:sz="0" w:space="0" w:color="auto"/>
                                <w:bottom w:val="none" w:sz="0" w:space="0" w:color="auto"/>
                                <w:right w:val="none" w:sz="0" w:space="0" w:color="auto"/>
                              </w:divBdr>
                              <w:divsChild>
                                <w:div w:id="606818004">
                                  <w:marLeft w:val="0"/>
                                  <w:marRight w:val="0"/>
                                  <w:marTop w:val="0"/>
                                  <w:marBottom w:val="0"/>
                                  <w:divBdr>
                                    <w:top w:val="none" w:sz="0" w:space="0" w:color="auto"/>
                                    <w:left w:val="none" w:sz="0" w:space="0" w:color="auto"/>
                                    <w:bottom w:val="none" w:sz="0" w:space="0" w:color="auto"/>
                                    <w:right w:val="none" w:sz="0" w:space="0" w:color="auto"/>
                                  </w:divBdr>
                                  <w:divsChild>
                                    <w:div w:id="11532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963214">
      <w:bodyDiv w:val="1"/>
      <w:marLeft w:val="0"/>
      <w:marRight w:val="0"/>
      <w:marTop w:val="0"/>
      <w:marBottom w:val="0"/>
      <w:divBdr>
        <w:top w:val="none" w:sz="0" w:space="0" w:color="auto"/>
        <w:left w:val="none" w:sz="0" w:space="0" w:color="auto"/>
        <w:bottom w:val="none" w:sz="0" w:space="0" w:color="auto"/>
        <w:right w:val="none" w:sz="0" w:space="0" w:color="auto"/>
      </w:divBdr>
    </w:div>
    <w:div w:id="376708518">
      <w:bodyDiv w:val="1"/>
      <w:marLeft w:val="0"/>
      <w:marRight w:val="0"/>
      <w:marTop w:val="0"/>
      <w:marBottom w:val="0"/>
      <w:divBdr>
        <w:top w:val="none" w:sz="0" w:space="0" w:color="auto"/>
        <w:left w:val="none" w:sz="0" w:space="0" w:color="auto"/>
        <w:bottom w:val="none" w:sz="0" w:space="0" w:color="auto"/>
        <w:right w:val="none" w:sz="0" w:space="0" w:color="auto"/>
      </w:divBdr>
    </w:div>
    <w:div w:id="496460560">
      <w:bodyDiv w:val="1"/>
      <w:marLeft w:val="0"/>
      <w:marRight w:val="0"/>
      <w:marTop w:val="0"/>
      <w:marBottom w:val="0"/>
      <w:divBdr>
        <w:top w:val="none" w:sz="0" w:space="0" w:color="auto"/>
        <w:left w:val="none" w:sz="0" w:space="0" w:color="auto"/>
        <w:bottom w:val="none" w:sz="0" w:space="0" w:color="auto"/>
        <w:right w:val="none" w:sz="0" w:space="0" w:color="auto"/>
      </w:divBdr>
    </w:div>
    <w:div w:id="521213440">
      <w:bodyDiv w:val="1"/>
      <w:marLeft w:val="0"/>
      <w:marRight w:val="0"/>
      <w:marTop w:val="0"/>
      <w:marBottom w:val="0"/>
      <w:divBdr>
        <w:top w:val="none" w:sz="0" w:space="0" w:color="auto"/>
        <w:left w:val="none" w:sz="0" w:space="0" w:color="auto"/>
        <w:bottom w:val="none" w:sz="0" w:space="0" w:color="auto"/>
        <w:right w:val="none" w:sz="0" w:space="0" w:color="auto"/>
      </w:divBdr>
    </w:div>
    <w:div w:id="582371814">
      <w:bodyDiv w:val="1"/>
      <w:marLeft w:val="0"/>
      <w:marRight w:val="0"/>
      <w:marTop w:val="0"/>
      <w:marBottom w:val="0"/>
      <w:divBdr>
        <w:top w:val="none" w:sz="0" w:space="0" w:color="auto"/>
        <w:left w:val="none" w:sz="0" w:space="0" w:color="auto"/>
        <w:bottom w:val="none" w:sz="0" w:space="0" w:color="auto"/>
        <w:right w:val="none" w:sz="0" w:space="0" w:color="auto"/>
      </w:divBdr>
    </w:div>
    <w:div w:id="889849938">
      <w:bodyDiv w:val="1"/>
      <w:marLeft w:val="0"/>
      <w:marRight w:val="0"/>
      <w:marTop w:val="0"/>
      <w:marBottom w:val="0"/>
      <w:divBdr>
        <w:top w:val="none" w:sz="0" w:space="0" w:color="auto"/>
        <w:left w:val="none" w:sz="0" w:space="0" w:color="auto"/>
        <w:bottom w:val="none" w:sz="0" w:space="0" w:color="auto"/>
        <w:right w:val="none" w:sz="0" w:space="0" w:color="auto"/>
      </w:divBdr>
    </w:div>
    <w:div w:id="932739169">
      <w:bodyDiv w:val="1"/>
      <w:marLeft w:val="0"/>
      <w:marRight w:val="0"/>
      <w:marTop w:val="0"/>
      <w:marBottom w:val="0"/>
      <w:divBdr>
        <w:top w:val="none" w:sz="0" w:space="0" w:color="auto"/>
        <w:left w:val="none" w:sz="0" w:space="0" w:color="auto"/>
        <w:bottom w:val="none" w:sz="0" w:space="0" w:color="auto"/>
        <w:right w:val="none" w:sz="0" w:space="0" w:color="auto"/>
      </w:divBdr>
    </w:div>
    <w:div w:id="958023600">
      <w:bodyDiv w:val="1"/>
      <w:marLeft w:val="0"/>
      <w:marRight w:val="0"/>
      <w:marTop w:val="0"/>
      <w:marBottom w:val="0"/>
      <w:divBdr>
        <w:top w:val="none" w:sz="0" w:space="0" w:color="auto"/>
        <w:left w:val="none" w:sz="0" w:space="0" w:color="auto"/>
        <w:bottom w:val="none" w:sz="0" w:space="0" w:color="auto"/>
        <w:right w:val="none" w:sz="0" w:space="0" w:color="auto"/>
      </w:divBdr>
    </w:div>
    <w:div w:id="1172139845">
      <w:bodyDiv w:val="1"/>
      <w:marLeft w:val="0"/>
      <w:marRight w:val="0"/>
      <w:marTop w:val="0"/>
      <w:marBottom w:val="0"/>
      <w:divBdr>
        <w:top w:val="none" w:sz="0" w:space="0" w:color="auto"/>
        <w:left w:val="none" w:sz="0" w:space="0" w:color="auto"/>
        <w:bottom w:val="none" w:sz="0" w:space="0" w:color="auto"/>
        <w:right w:val="none" w:sz="0" w:space="0" w:color="auto"/>
      </w:divBdr>
    </w:div>
    <w:div w:id="1179464782">
      <w:bodyDiv w:val="1"/>
      <w:marLeft w:val="0"/>
      <w:marRight w:val="0"/>
      <w:marTop w:val="0"/>
      <w:marBottom w:val="0"/>
      <w:divBdr>
        <w:top w:val="none" w:sz="0" w:space="0" w:color="auto"/>
        <w:left w:val="none" w:sz="0" w:space="0" w:color="auto"/>
        <w:bottom w:val="none" w:sz="0" w:space="0" w:color="auto"/>
        <w:right w:val="none" w:sz="0" w:space="0" w:color="auto"/>
      </w:divBdr>
    </w:div>
    <w:div w:id="1207838581">
      <w:bodyDiv w:val="1"/>
      <w:marLeft w:val="0"/>
      <w:marRight w:val="0"/>
      <w:marTop w:val="0"/>
      <w:marBottom w:val="0"/>
      <w:divBdr>
        <w:top w:val="none" w:sz="0" w:space="0" w:color="auto"/>
        <w:left w:val="none" w:sz="0" w:space="0" w:color="auto"/>
        <w:bottom w:val="none" w:sz="0" w:space="0" w:color="auto"/>
        <w:right w:val="none" w:sz="0" w:space="0" w:color="auto"/>
      </w:divBdr>
    </w:div>
    <w:div w:id="1217475357">
      <w:bodyDiv w:val="1"/>
      <w:marLeft w:val="0"/>
      <w:marRight w:val="0"/>
      <w:marTop w:val="0"/>
      <w:marBottom w:val="0"/>
      <w:divBdr>
        <w:top w:val="none" w:sz="0" w:space="0" w:color="auto"/>
        <w:left w:val="none" w:sz="0" w:space="0" w:color="auto"/>
        <w:bottom w:val="none" w:sz="0" w:space="0" w:color="auto"/>
        <w:right w:val="none" w:sz="0" w:space="0" w:color="auto"/>
      </w:divBdr>
    </w:div>
    <w:div w:id="1274482531">
      <w:bodyDiv w:val="1"/>
      <w:marLeft w:val="0"/>
      <w:marRight w:val="0"/>
      <w:marTop w:val="0"/>
      <w:marBottom w:val="0"/>
      <w:divBdr>
        <w:top w:val="none" w:sz="0" w:space="0" w:color="auto"/>
        <w:left w:val="none" w:sz="0" w:space="0" w:color="auto"/>
        <w:bottom w:val="none" w:sz="0" w:space="0" w:color="auto"/>
        <w:right w:val="none" w:sz="0" w:space="0" w:color="auto"/>
      </w:divBdr>
    </w:div>
    <w:div w:id="1371759525">
      <w:bodyDiv w:val="1"/>
      <w:marLeft w:val="0"/>
      <w:marRight w:val="0"/>
      <w:marTop w:val="0"/>
      <w:marBottom w:val="0"/>
      <w:divBdr>
        <w:top w:val="none" w:sz="0" w:space="0" w:color="auto"/>
        <w:left w:val="none" w:sz="0" w:space="0" w:color="auto"/>
        <w:bottom w:val="none" w:sz="0" w:space="0" w:color="auto"/>
        <w:right w:val="none" w:sz="0" w:space="0" w:color="auto"/>
      </w:divBdr>
    </w:div>
    <w:div w:id="1409187754">
      <w:bodyDiv w:val="1"/>
      <w:marLeft w:val="0"/>
      <w:marRight w:val="0"/>
      <w:marTop w:val="0"/>
      <w:marBottom w:val="0"/>
      <w:divBdr>
        <w:top w:val="none" w:sz="0" w:space="0" w:color="auto"/>
        <w:left w:val="none" w:sz="0" w:space="0" w:color="auto"/>
        <w:bottom w:val="none" w:sz="0" w:space="0" w:color="auto"/>
        <w:right w:val="none" w:sz="0" w:space="0" w:color="auto"/>
      </w:divBdr>
    </w:div>
    <w:div w:id="1463115474">
      <w:bodyDiv w:val="1"/>
      <w:marLeft w:val="0"/>
      <w:marRight w:val="0"/>
      <w:marTop w:val="0"/>
      <w:marBottom w:val="0"/>
      <w:divBdr>
        <w:top w:val="none" w:sz="0" w:space="0" w:color="auto"/>
        <w:left w:val="none" w:sz="0" w:space="0" w:color="auto"/>
        <w:bottom w:val="none" w:sz="0" w:space="0" w:color="auto"/>
        <w:right w:val="none" w:sz="0" w:space="0" w:color="auto"/>
      </w:divBdr>
    </w:div>
    <w:div w:id="1493374312">
      <w:bodyDiv w:val="1"/>
      <w:marLeft w:val="0"/>
      <w:marRight w:val="0"/>
      <w:marTop w:val="0"/>
      <w:marBottom w:val="0"/>
      <w:divBdr>
        <w:top w:val="none" w:sz="0" w:space="0" w:color="auto"/>
        <w:left w:val="none" w:sz="0" w:space="0" w:color="auto"/>
        <w:bottom w:val="none" w:sz="0" w:space="0" w:color="auto"/>
        <w:right w:val="none" w:sz="0" w:space="0" w:color="auto"/>
      </w:divBdr>
    </w:div>
    <w:div w:id="1545872064">
      <w:bodyDiv w:val="1"/>
      <w:marLeft w:val="0"/>
      <w:marRight w:val="0"/>
      <w:marTop w:val="0"/>
      <w:marBottom w:val="0"/>
      <w:divBdr>
        <w:top w:val="none" w:sz="0" w:space="0" w:color="auto"/>
        <w:left w:val="none" w:sz="0" w:space="0" w:color="auto"/>
        <w:bottom w:val="none" w:sz="0" w:space="0" w:color="auto"/>
        <w:right w:val="none" w:sz="0" w:space="0" w:color="auto"/>
      </w:divBdr>
    </w:div>
    <w:div w:id="1635672704">
      <w:bodyDiv w:val="1"/>
      <w:marLeft w:val="0"/>
      <w:marRight w:val="0"/>
      <w:marTop w:val="0"/>
      <w:marBottom w:val="0"/>
      <w:divBdr>
        <w:top w:val="none" w:sz="0" w:space="0" w:color="auto"/>
        <w:left w:val="none" w:sz="0" w:space="0" w:color="auto"/>
        <w:bottom w:val="none" w:sz="0" w:space="0" w:color="auto"/>
        <w:right w:val="none" w:sz="0" w:space="0" w:color="auto"/>
      </w:divBdr>
      <w:divsChild>
        <w:div w:id="185410945">
          <w:marLeft w:val="0"/>
          <w:marRight w:val="0"/>
          <w:marTop w:val="0"/>
          <w:marBottom w:val="0"/>
          <w:divBdr>
            <w:top w:val="none" w:sz="0" w:space="0" w:color="auto"/>
            <w:left w:val="none" w:sz="0" w:space="0" w:color="auto"/>
            <w:bottom w:val="none" w:sz="0" w:space="0" w:color="auto"/>
            <w:right w:val="none" w:sz="0" w:space="0" w:color="auto"/>
          </w:divBdr>
          <w:divsChild>
            <w:div w:id="1377268317">
              <w:marLeft w:val="0"/>
              <w:marRight w:val="0"/>
              <w:marTop w:val="0"/>
              <w:marBottom w:val="0"/>
              <w:divBdr>
                <w:top w:val="none" w:sz="0" w:space="0" w:color="auto"/>
                <w:left w:val="none" w:sz="0" w:space="0" w:color="auto"/>
                <w:bottom w:val="none" w:sz="0" w:space="0" w:color="auto"/>
                <w:right w:val="none" w:sz="0" w:space="0" w:color="auto"/>
              </w:divBdr>
              <w:divsChild>
                <w:div w:id="659507347">
                  <w:marLeft w:val="4200"/>
                  <w:marRight w:val="0"/>
                  <w:marTop w:val="0"/>
                  <w:marBottom w:val="0"/>
                  <w:divBdr>
                    <w:top w:val="none" w:sz="0" w:space="0" w:color="auto"/>
                    <w:left w:val="none" w:sz="0" w:space="0" w:color="auto"/>
                    <w:bottom w:val="none" w:sz="0" w:space="0" w:color="auto"/>
                    <w:right w:val="none" w:sz="0" w:space="0" w:color="auto"/>
                  </w:divBdr>
                  <w:divsChild>
                    <w:div w:id="1240866626">
                      <w:marLeft w:val="0"/>
                      <w:marRight w:val="0"/>
                      <w:marTop w:val="0"/>
                      <w:marBottom w:val="0"/>
                      <w:divBdr>
                        <w:top w:val="none" w:sz="0" w:space="0" w:color="auto"/>
                        <w:left w:val="none" w:sz="0" w:space="0" w:color="auto"/>
                        <w:bottom w:val="none" w:sz="0" w:space="0" w:color="auto"/>
                        <w:right w:val="none" w:sz="0" w:space="0" w:color="auto"/>
                      </w:divBdr>
                      <w:divsChild>
                        <w:div w:id="699549306">
                          <w:marLeft w:val="0"/>
                          <w:marRight w:val="0"/>
                          <w:marTop w:val="0"/>
                          <w:marBottom w:val="0"/>
                          <w:divBdr>
                            <w:top w:val="none" w:sz="0" w:space="0" w:color="auto"/>
                            <w:left w:val="none" w:sz="0" w:space="0" w:color="auto"/>
                            <w:bottom w:val="none" w:sz="0" w:space="0" w:color="auto"/>
                            <w:right w:val="none" w:sz="0" w:space="0" w:color="auto"/>
                          </w:divBdr>
                          <w:divsChild>
                            <w:div w:id="1044990212">
                              <w:marLeft w:val="0"/>
                              <w:marRight w:val="0"/>
                              <w:marTop w:val="0"/>
                              <w:marBottom w:val="0"/>
                              <w:divBdr>
                                <w:top w:val="none" w:sz="0" w:space="0" w:color="auto"/>
                                <w:left w:val="none" w:sz="0" w:space="0" w:color="auto"/>
                                <w:bottom w:val="none" w:sz="0" w:space="0" w:color="auto"/>
                                <w:right w:val="none" w:sz="0" w:space="0" w:color="auto"/>
                              </w:divBdr>
                              <w:divsChild>
                                <w:div w:id="2044014657">
                                  <w:marLeft w:val="0"/>
                                  <w:marRight w:val="0"/>
                                  <w:marTop w:val="0"/>
                                  <w:marBottom w:val="0"/>
                                  <w:divBdr>
                                    <w:top w:val="none" w:sz="0" w:space="0" w:color="auto"/>
                                    <w:left w:val="none" w:sz="0" w:space="0" w:color="auto"/>
                                    <w:bottom w:val="none" w:sz="0" w:space="0" w:color="auto"/>
                                    <w:right w:val="none" w:sz="0" w:space="0" w:color="auto"/>
                                  </w:divBdr>
                                  <w:divsChild>
                                    <w:div w:id="17790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261252">
      <w:bodyDiv w:val="1"/>
      <w:marLeft w:val="0"/>
      <w:marRight w:val="0"/>
      <w:marTop w:val="0"/>
      <w:marBottom w:val="0"/>
      <w:divBdr>
        <w:top w:val="none" w:sz="0" w:space="0" w:color="auto"/>
        <w:left w:val="none" w:sz="0" w:space="0" w:color="auto"/>
        <w:bottom w:val="none" w:sz="0" w:space="0" w:color="auto"/>
        <w:right w:val="none" w:sz="0" w:space="0" w:color="auto"/>
      </w:divBdr>
    </w:div>
    <w:div w:id="1739790380">
      <w:bodyDiv w:val="1"/>
      <w:marLeft w:val="0"/>
      <w:marRight w:val="0"/>
      <w:marTop w:val="0"/>
      <w:marBottom w:val="0"/>
      <w:divBdr>
        <w:top w:val="none" w:sz="0" w:space="0" w:color="auto"/>
        <w:left w:val="none" w:sz="0" w:space="0" w:color="auto"/>
        <w:bottom w:val="none" w:sz="0" w:space="0" w:color="auto"/>
        <w:right w:val="none" w:sz="0" w:space="0" w:color="auto"/>
      </w:divBdr>
    </w:div>
    <w:div w:id="1872840728">
      <w:bodyDiv w:val="1"/>
      <w:marLeft w:val="0"/>
      <w:marRight w:val="0"/>
      <w:marTop w:val="0"/>
      <w:marBottom w:val="0"/>
      <w:divBdr>
        <w:top w:val="none" w:sz="0" w:space="0" w:color="auto"/>
        <w:left w:val="none" w:sz="0" w:space="0" w:color="auto"/>
        <w:bottom w:val="none" w:sz="0" w:space="0" w:color="auto"/>
        <w:right w:val="none" w:sz="0" w:space="0" w:color="auto"/>
      </w:divBdr>
    </w:div>
    <w:div w:id="1875339737">
      <w:bodyDiv w:val="1"/>
      <w:marLeft w:val="0"/>
      <w:marRight w:val="0"/>
      <w:marTop w:val="0"/>
      <w:marBottom w:val="0"/>
      <w:divBdr>
        <w:top w:val="none" w:sz="0" w:space="0" w:color="auto"/>
        <w:left w:val="none" w:sz="0" w:space="0" w:color="auto"/>
        <w:bottom w:val="none" w:sz="0" w:space="0" w:color="auto"/>
        <w:right w:val="none" w:sz="0" w:space="0" w:color="auto"/>
      </w:divBdr>
    </w:div>
    <w:div w:id="1890802325">
      <w:bodyDiv w:val="1"/>
      <w:marLeft w:val="0"/>
      <w:marRight w:val="0"/>
      <w:marTop w:val="0"/>
      <w:marBottom w:val="0"/>
      <w:divBdr>
        <w:top w:val="none" w:sz="0" w:space="0" w:color="auto"/>
        <w:left w:val="none" w:sz="0" w:space="0" w:color="auto"/>
        <w:bottom w:val="none" w:sz="0" w:space="0" w:color="auto"/>
        <w:right w:val="none" w:sz="0" w:space="0" w:color="auto"/>
      </w:divBdr>
    </w:div>
    <w:div w:id="2018458302">
      <w:bodyDiv w:val="1"/>
      <w:marLeft w:val="0"/>
      <w:marRight w:val="0"/>
      <w:marTop w:val="0"/>
      <w:marBottom w:val="0"/>
      <w:divBdr>
        <w:top w:val="none" w:sz="0" w:space="0" w:color="auto"/>
        <w:left w:val="none" w:sz="0" w:space="0" w:color="auto"/>
        <w:bottom w:val="none" w:sz="0" w:space="0" w:color="auto"/>
        <w:right w:val="none" w:sz="0" w:space="0" w:color="auto"/>
      </w:divBdr>
    </w:div>
    <w:div w:id="2035032513">
      <w:bodyDiv w:val="1"/>
      <w:marLeft w:val="0"/>
      <w:marRight w:val="0"/>
      <w:marTop w:val="0"/>
      <w:marBottom w:val="0"/>
      <w:divBdr>
        <w:top w:val="none" w:sz="0" w:space="0" w:color="auto"/>
        <w:left w:val="none" w:sz="0" w:space="0" w:color="auto"/>
        <w:bottom w:val="none" w:sz="0" w:space="0" w:color="auto"/>
        <w:right w:val="none" w:sz="0" w:space="0" w:color="auto"/>
      </w:divBdr>
    </w:div>
    <w:div w:id="2043240774">
      <w:bodyDiv w:val="1"/>
      <w:marLeft w:val="0"/>
      <w:marRight w:val="0"/>
      <w:marTop w:val="0"/>
      <w:marBottom w:val="0"/>
      <w:divBdr>
        <w:top w:val="none" w:sz="0" w:space="0" w:color="auto"/>
        <w:left w:val="none" w:sz="0" w:space="0" w:color="auto"/>
        <w:bottom w:val="none" w:sz="0" w:space="0" w:color="auto"/>
        <w:right w:val="none" w:sz="0" w:space="0" w:color="auto"/>
      </w:divBdr>
    </w:div>
    <w:div w:id="213490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PowerPoint_Slide1.sl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A7BDB-28AF-4F86-8EB0-552B14B77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8164</Words>
  <Characters>40659</Characters>
  <Application>Microsoft Office Word</Application>
  <DocSecurity>0</DocSecurity>
  <Lines>847</Lines>
  <Paragraphs>396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Technische Universiteit Eindhoven</Company>
  <LinksUpToDate>false</LinksUpToDate>
  <CharactersWithSpaces>48427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Theelen</dc:creator>
  <cp:lastModifiedBy>Arjan Mooij</cp:lastModifiedBy>
  <cp:revision>2</cp:revision>
  <cp:lastPrinted>2013-08-07T14:50:00Z</cp:lastPrinted>
  <dcterms:created xsi:type="dcterms:W3CDTF">2015-02-27T11:53:00Z</dcterms:created>
  <dcterms:modified xsi:type="dcterms:W3CDTF">2015-02-27T11:53:00Z</dcterms:modified>
</cp:coreProperties>
</file>